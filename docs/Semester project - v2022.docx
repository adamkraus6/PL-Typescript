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9A6C" w14:textId="05AC5DF0" w:rsidR="00B54E4E" w:rsidRDefault="00263FFD" w:rsidP="003F59F4">
      <w:pPr>
        <w:pStyle w:val="Title"/>
        <w:jc w:val="center"/>
        <w:rPr>
          <w:b/>
        </w:rPr>
      </w:pPr>
      <w:r w:rsidRPr="009410EA">
        <w:rPr>
          <w:b/>
        </w:rPr>
        <w:t xml:space="preserve">Semester </w:t>
      </w:r>
      <w:r w:rsidR="00C64A06">
        <w:rPr>
          <w:b/>
        </w:rPr>
        <w:t>P</w:t>
      </w:r>
      <w:r w:rsidRPr="009410EA">
        <w:rPr>
          <w:b/>
        </w:rPr>
        <w:t>roject</w:t>
      </w:r>
    </w:p>
    <w:p w14:paraId="409C722A" w14:textId="6D32AEAB" w:rsidR="003F59F4" w:rsidRPr="00FE6C0E" w:rsidRDefault="003F59F4" w:rsidP="003F59F4">
      <w:pPr>
        <w:pStyle w:val="Heading2"/>
        <w:jc w:val="center"/>
        <w:rPr>
          <w:b/>
          <w:bCs/>
          <w:color w:val="FF0000"/>
        </w:rPr>
      </w:pPr>
      <w:r w:rsidRPr="00FE6C0E">
        <w:rPr>
          <w:b/>
          <w:bCs/>
          <w:color w:val="FF0000"/>
        </w:rPr>
        <w:t>Due Dates</w:t>
      </w:r>
    </w:p>
    <w:p w14:paraId="4FC62D1D" w14:textId="08BD6088" w:rsidR="003F59F4" w:rsidRPr="003F59F4" w:rsidRDefault="003F59F4" w:rsidP="003F59F4">
      <w:pPr>
        <w:spacing w:line="240" w:lineRule="auto"/>
        <w:contextualSpacing/>
        <w:jc w:val="center"/>
        <w:rPr>
          <w:color w:val="FF0000"/>
        </w:rPr>
      </w:pPr>
      <w:r w:rsidRPr="003F59F4">
        <w:rPr>
          <w:color w:val="FF0000"/>
        </w:rPr>
        <w:t>Team selection:</w:t>
      </w:r>
      <w:r w:rsidRPr="003F59F4">
        <w:rPr>
          <w:color w:val="FF0000"/>
        </w:rPr>
        <w:tab/>
        <w:t xml:space="preserve"> Sept 30</w:t>
      </w:r>
      <w:r w:rsidRPr="003F59F4">
        <w:rPr>
          <w:color w:val="FF0000"/>
          <w:vertAlign w:val="superscript"/>
        </w:rPr>
        <w:t>th</w:t>
      </w:r>
      <w:r w:rsidRPr="003F59F4">
        <w:rPr>
          <w:color w:val="FF0000"/>
        </w:rPr>
        <w:tab/>
        <w:t xml:space="preserve">Language selection: Oct </w:t>
      </w:r>
      <w:r w:rsidR="00954FAA">
        <w:rPr>
          <w:color w:val="FF0000"/>
        </w:rPr>
        <w:t>7</w:t>
      </w:r>
      <w:r w:rsidRPr="003F59F4">
        <w:rPr>
          <w:color w:val="FF0000"/>
          <w:vertAlign w:val="superscript"/>
        </w:rPr>
        <w:t>th</w:t>
      </w:r>
      <w:r w:rsidRPr="003F59F4">
        <w:rPr>
          <w:color w:val="FF0000"/>
        </w:rPr>
        <w:t xml:space="preserve"> </w:t>
      </w:r>
    </w:p>
    <w:p w14:paraId="2BB512D1" w14:textId="2C81AADA" w:rsidR="003F59F4" w:rsidRPr="003F59F4" w:rsidRDefault="003F59F4" w:rsidP="003F59F4">
      <w:pPr>
        <w:spacing w:line="240" w:lineRule="auto"/>
        <w:contextualSpacing/>
        <w:jc w:val="center"/>
        <w:rPr>
          <w:color w:val="FF0000"/>
        </w:rPr>
      </w:pPr>
      <w:r w:rsidRPr="003F59F4">
        <w:rPr>
          <w:color w:val="FF0000"/>
        </w:rPr>
        <w:t xml:space="preserve">Code, </w:t>
      </w:r>
      <w:r w:rsidR="00752467">
        <w:rPr>
          <w:color w:val="FF0000"/>
        </w:rPr>
        <w:t xml:space="preserve">checklist, </w:t>
      </w:r>
      <w:r w:rsidRPr="003F59F4">
        <w:rPr>
          <w:color w:val="FF0000"/>
        </w:rPr>
        <w:t>“worksheet</w:t>
      </w:r>
      <w:r w:rsidR="00834A2F">
        <w:rPr>
          <w:color w:val="FF0000"/>
        </w:rPr>
        <w:t>,</w:t>
      </w:r>
      <w:r w:rsidR="00A22310">
        <w:rPr>
          <w:color w:val="FF0000"/>
        </w:rPr>
        <w:t>” w</w:t>
      </w:r>
      <w:r w:rsidRPr="003F59F4">
        <w:rPr>
          <w:color w:val="FF0000"/>
        </w:rPr>
        <w:t>atch other</w:t>
      </w:r>
      <w:r w:rsidR="00834A2F">
        <w:rPr>
          <w:color w:val="FF0000"/>
        </w:rPr>
        <w:t>s</w:t>
      </w:r>
      <w:r w:rsidRPr="003F59F4">
        <w:rPr>
          <w:color w:val="FF0000"/>
        </w:rPr>
        <w:t>’ pitch video</w:t>
      </w:r>
      <w:r w:rsidR="00FE6C0E">
        <w:rPr>
          <w:color w:val="FF0000"/>
        </w:rPr>
        <w:t>s</w:t>
      </w:r>
      <w:r w:rsidRPr="003F59F4">
        <w:rPr>
          <w:color w:val="FF0000"/>
        </w:rPr>
        <w:t>: End of final exam time</w:t>
      </w:r>
    </w:p>
    <w:p w14:paraId="272EF95F" w14:textId="77777777" w:rsidR="003F59F4" w:rsidRDefault="003F59F4" w:rsidP="00974E73"/>
    <w:p w14:paraId="103A3C21" w14:textId="71B1169B" w:rsidR="00FE6C0E" w:rsidRDefault="00FE6C0E" w:rsidP="00FE6C0E">
      <w:pPr>
        <w:pStyle w:val="Heading2"/>
      </w:pPr>
      <w:r>
        <w:t>Purpose</w:t>
      </w:r>
    </w:p>
    <w:p w14:paraId="65EC4BCA" w14:textId="7D7487EE" w:rsidR="00263FFD" w:rsidRPr="009C2554" w:rsidRDefault="00263FFD" w:rsidP="00974E73">
      <w:r w:rsidRPr="009410EA">
        <w:t xml:space="preserve">The purpose of this project is to learn a new programming language independently. There are thousands of programming languages, and one aspect of your future careers will be learning new languages and identifying what is good and bad about them. To do this, you will be </w:t>
      </w:r>
      <w:r w:rsidR="00F65978">
        <w:t xml:space="preserve">put into </w:t>
      </w:r>
      <w:r w:rsidR="003A413B">
        <w:t>three</w:t>
      </w:r>
      <w:r w:rsidR="00F65978">
        <w:t xml:space="preserve"> to </w:t>
      </w:r>
      <w:r w:rsidR="004D51D2">
        <w:t>five</w:t>
      </w:r>
      <w:r w:rsidR="00F65978">
        <w:t xml:space="preserve"> person </w:t>
      </w:r>
      <w:r w:rsidR="000A215D">
        <w:t>groups</w:t>
      </w:r>
      <w:r w:rsidR="000A215D" w:rsidRPr="009410EA">
        <w:t xml:space="preserve"> and</w:t>
      </w:r>
      <w:r w:rsidRPr="009410EA">
        <w:t xml:space="preserve"> choose a language to “pitch” to </w:t>
      </w:r>
      <w:r w:rsidRPr="009410EA">
        <w:t>the class to solve a “problem” of your choosing. You also will need to describe the language in terms of several aspects of PL theory.</w:t>
      </w:r>
      <w:r w:rsidR="008A56C4" w:rsidRPr="009410EA">
        <w:t xml:space="preserve"> Therefore, you will need to choose a “complete” language rather than some of the more esoteric languages that can do very little.</w:t>
      </w:r>
      <w:r w:rsidR="009C2554">
        <w:t xml:space="preserve"> The questions are </w:t>
      </w:r>
      <w:r w:rsidR="009C2554">
        <w:rPr>
          <w:i/>
        </w:rPr>
        <w:t>very</w:t>
      </w:r>
      <w:r w:rsidR="009C2554">
        <w:t xml:space="preserve"> general since they </w:t>
      </w:r>
      <w:r w:rsidR="00875FCA">
        <w:t>must</w:t>
      </w:r>
      <w:r w:rsidR="009C2554">
        <w:t xml:space="preserve"> work for everything from MIPS to Java.</w:t>
      </w:r>
      <w:r w:rsidR="003F59F4">
        <w:t xml:space="preserve"> </w:t>
      </w:r>
      <w:r w:rsidR="003F59F4" w:rsidRPr="00E6782A">
        <w:rPr>
          <w:b/>
          <w:bCs/>
        </w:rPr>
        <w:t>Only two teams may choose the same language</w:t>
      </w:r>
      <w:r w:rsidR="003F59F4" w:rsidRPr="009410EA">
        <w:t>.</w:t>
      </w:r>
      <w:r w:rsidR="00752467">
        <w:t xml:space="preserve"> There is also a </w:t>
      </w:r>
      <w:r w:rsidR="00752467" w:rsidRPr="00752467">
        <w:rPr>
          <w:i/>
          <w:iCs/>
          <w:u w:val="single"/>
        </w:rPr>
        <w:t>required rubric checklist</w:t>
      </w:r>
      <w:r w:rsidR="00752467">
        <w:t>!</w:t>
      </w:r>
    </w:p>
    <w:p w14:paraId="66DBBE08" w14:textId="42BE7F40" w:rsidR="008A56C4" w:rsidRPr="009410EA" w:rsidRDefault="003F59F4" w:rsidP="00974E73">
      <w:r w:rsidRPr="009410EA">
        <w:t xml:space="preserve">Submission will include </w:t>
      </w:r>
      <w:r>
        <w:t xml:space="preserve">a </w:t>
      </w:r>
      <w:r w:rsidR="003A413B">
        <w:t>presentation</w:t>
      </w:r>
      <w:r>
        <w:t xml:space="preserve"> of </w:t>
      </w:r>
      <w:r w:rsidRPr="009410EA">
        <w:t>your “pitch” to the class, the sample code you have written, and the answers about the language regarding its theory.</w:t>
      </w:r>
      <w:r>
        <w:t xml:space="preserve"> E</w:t>
      </w:r>
      <w:r w:rsidR="008A56C4" w:rsidRPr="009410EA">
        <w:t>ach time a new part of theory is discuss</w:t>
      </w:r>
      <w:r w:rsidR="00F65978">
        <w:t>ed</w:t>
      </w:r>
      <w:r w:rsidR="00834A2F">
        <w:t xml:space="preserve"> in class</w:t>
      </w:r>
      <w:r w:rsidR="008A56C4" w:rsidRPr="009410EA">
        <w:t xml:space="preserve">, additional questions </w:t>
      </w:r>
      <w:r w:rsidR="009410EA" w:rsidRPr="009410EA">
        <w:t>involving theory</w:t>
      </w:r>
      <w:r w:rsidR="008A56C4" w:rsidRPr="009410EA">
        <w:t xml:space="preserve"> </w:t>
      </w:r>
      <w:r>
        <w:t>can be answered</w:t>
      </w:r>
      <w:r w:rsidR="008A56C4" w:rsidRPr="009410EA">
        <w:t xml:space="preserve">. </w:t>
      </w:r>
      <w:r w:rsidR="003A413B" w:rsidRPr="003A413B">
        <w:rPr>
          <w:b/>
          <w:bCs/>
          <w:i/>
          <w:iCs/>
          <w:u w:val="single"/>
        </w:rPr>
        <w:t>I highly suggest waiting until these</w:t>
      </w:r>
      <w:r w:rsidR="003A413B">
        <w:rPr>
          <w:b/>
          <w:bCs/>
          <w:i/>
          <w:iCs/>
          <w:u w:val="single"/>
        </w:rPr>
        <w:t xml:space="preserve"> topics</w:t>
      </w:r>
      <w:r w:rsidR="003A413B" w:rsidRPr="003A413B">
        <w:rPr>
          <w:b/>
          <w:bCs/>
          <w:i/>
          <w:iCs/>
          <w:u w:val="single"/>
        </w:rPr>
        <w:t xml:space="preserve"> are discussed to answer the related questions.</w:t>
      </w:r>
    </w:p>
    <w:p w14:paraId="16F9DB47" w14:textId="0AD0F951" w:rsidR="00263FFD" w:rsidRPr="009410EA" w:rsidRDefault="00263FFD" w:rsidP="00974E73">
      <w:r w:rsidRPr="009410EA">
        <w:t>Since the purpose is to learn a new language</w:t>
      </w:r>
      <w:r w:rsidR="00834A2F">
        <w:t>,</w:t>
      </w:r>
      <w:r w:rsidRPr="009410EA">
        <w:t xml:space="preserve"> there are several “forbidden languages” that you may have used before</w:t>
      </w:r>
      <w:r w:rsidR="009410EA" w:rsidRPr="009410EA">
        <w:t xml:space="preserve"> or are too similar</w:t>
      </w:r>
      <w:r w:rsidRPr="009410EA">
        <w:t xml:space="preserve">. </w:t>
      </w:r>
      <w:r w:rsidR="008A56C4" w:rsidRPr="009410EA">
        <w:t>If I learn you have used the language in an internship before, I will require you to restart. If you have learned the language as a hobby, you may still use it.</w:t>
      </w:r>
    </w:p>
    <w:tbl>
      <w:tblPr>
        <w:tblStyle w:val="TableGrid"/>
        <w:tblW w:w="9350" w:type="dxa"/>
        <w:tblLook w:val="04A0" w:firstRow="1" w:lastRow="0" w:firstColumn="1" w:lastColumn="0" w:noHBand="0" w:noVBand="1"/>
      </w:tblPr>
      <w:tblGrid>
        <w:gridCol w:w="2288"/>
        <w:gridCol w:w="2552"/>
        <w:gridCol w:w="235"/>
        <w:gridCol w:w="1170"/>
        <w:gridCol w:w="3105"/>
      </w:tblGrid>
      <w:tr w:rsidR="003F59F4" w:rsidRPr="003F59F4" w14:paraId="672AF1F4" w14:textId="77777777" w:rsidTr="003F59F4">
        <w:tc>
          <w:tcPr>
            <w:tcW w:w="4840" w:type="dxa"/>
            <w:gridSpan w:val="2"/>
          </w:tcPr>
          <w:p w14:paraId="785911E5" w14:textId="1A90E7AE" w:rsidR="009410EA" w:rsidRPr="003F59F4" w:rsidRDefault="009410EA" w:rsidP="003F59F4">
            <w:pPr>
              <w:jc w:val="center"/>
              <w:rPr>
                <w:b/>
                <w:szCs w:val="18"/>
              </w:rPr>
            </w:pPr>
            <w:r w:rsidRPr="003F59F4">
              <w:rPr>
                <w:b/>
                <w:szCs w:val="18"/>
              </w:rPr>
              <w:t>Possible Languages</w:t>
            </w:r>
            <w:r w:rsidR="00F60024" w:rsidRPr="003F59F4">
              <w:rPr>
                <w:b/>
                <w:szCs w:val="18"/>
              </w:rPr>
              <w:t xml:space="preserve"> (not inclusive)</w:t>
            </w:r>
          </w:p>
        </w:tc>
        <w:tc>
          <w:tcPr>
            <w:tcW w:w="236" w:type="dxa"/>
            <w:tcBorders>
              <w:top w:val="nil"/>
              <w:bottom w:val="nil"/>
            </w:tcBorders>
          </w:tcPr>
          <w:p w14:paraId="0C108537" w14:textId="77777777" w:rsidR="009410EA" w:rsidRPr="003F59F4" w:rsidRDefault="009410EA" w:rsidP="0027357D">
            <w:pPr>
              <w:rPr>
                <w:b/>
                <w:szCs w:val="18"/>
              </w:rPr>
            </w:pPr>
          </w:p>
        </w:tc>
        <w:tc>
          <w:tcPr>
            <w:tcW w:w="949" w:type="dxa"/>
          </w:tcPr>
          <w:p w14:paraId="70D34EBE" w14:textId="19EEAEA2" w:rsidR="009410EA" w:rsidRPr="003F59F4" w:rsidRDefault="009410EA" w:rsidP="009410EA">
            <w:pPr>
              <w:jc w:val="center"/>
              <w:rPr>
                <w:b/>
                <w:szCs w:val="18"/>
              </w:rPr>
            </w:pPr>
            <w:r w:rsidRPr="003F59F4">
              <w:rPr>
                <w:b/>
                <w:szCs w:val="18"/>
              </w:rPr>
              <w:t xml:space="preserve">Forbidden </w:t>
            </w:r>
            <w:r w:rsidR="00C64A06" w:rsidRPr="003F59F4">
              <w:rPr>
                <w:b/>
                <w:szCs w:val="18"/>
              </w:rPr>
              <w:t>L</w:t>
            </w:r>
            <w:r w:rsidRPr="003F59F4">
              <w:rPr>
                <w:b/>
                <w:szCs w:val="18"/>
              </w:rPr>
              <w:t>anguages</w:t>
            </w:r>
          </w:p>
        </w:tc>
        <w:tc>
          <w:tcPr>
            <w:tcW w:w="3325" w:type="dxa"/>
          </w:tcPr>
          <w:p w14:paraId="7580BEF7" w14:textId="5AC69C6D" w:rsidR="009410EA" w:rsidRPr="003F59F4" w:rsidRDefault="009410EA" w:rsidP="009410EA">
            <w:pPr>
              <w:jc w:val="center"/>
              <w:rPr>
                <w:b/>
                <w:szCs w:val="18"/>
              </w:rPr>
            </w:pPr>
            <w:r w:rsidRPr="003F59F4">
              <w:rPr>
                <w:b/>
                <w:szCs w:val="18"/>
              </w:rPr>
              <w:t>Why</w:t>
            </w:r>
          </w:p>
        </w:tc>
      </w:tr>
      <w:tr w:rsidR="003F59F4" w:rsidRPr="003F59F4" w14:paraId="00C3E9AD" w14:textId="45EDE902" w:rsidTr="003F59F4">
        <w:tc>
          <w:tcPr>
            <w:tcW w:w="2288" w:type="dxa"/>
          </w:tcPr>
          <w:p w14:paraId="5011E015" w14:textId="4620C504" w:rsidR="009410EA" w:rsidRPr="003F59F4" w:rsidRDefault="009410EA" w:rsidP="009410EA">
            <w:pPr>
              <w:rPr>
                <w:szCs w:val="18"/>
              </w:rPr>
            </w:pPr>
            <w:r w:rsidRPr="003F59F4">
              <w:rPr>
                <w:szCs w:val="18"/>
              </w:rPr>
              <w:t>Ruby</w:t>
            </w:r>
          </w:p>
        </w:tc>
        <w:tc>
          <w:tcPr>
            <w:tcW w:w="2552" w:type="dxa"/>
          </w:tcPr>
          <w:p w14:paraId="58CE634A" w14:textId="2C5AAA59" w:rsidR="009410EA" w:rsidRPr="003F59F4" w:rsidRDefault="009410EA" w:rsidP="009410EA">
            <w:pPr>
              <w:rPr>
                <w:szCs w:val="18"/>
              </w:rPr>
            </w:pPr>
            <w:r w:rsidRPr="003F59F4">
              <w:rPr>
                <w:szCs w:val="18"/>
              </w:rPr>
              <w:t>F#</w:t>
            </w:r>
          </w:p>
        </w:tc>
        <w:tc>
          <w:tcPr>
            <w:tcW w:w="236" w:type="dxa"/>
            <w:tcBorders>
              <w:top w:val="nil"/>
              <w:bottom w:val="nil"/>
            </w:tcBorders>
          </w:tcPr>
          <w:p w14:paraId="7F1905BA" w14:textId="77777777" w:rsidR="009410EA" w:rsidRPr="003F59F4" w:rsidRDefault="009410EA" w:rsidP="009410EA">
            <w:pPr>
              <w:rPr>
                <w:szCs w:val="18"/>
              </w:rPr>
            </w:pPr>
          </w:p>
        </w:tc>
        <w:tc>
          <w:tcPr>
            <w:tcW w:w="949" w:type="dxa"/>
          </w:tcPr>
          <w:p w14:paraId="4D14E898" w14:textId="3D26C962" w:rsidR="009410EA" w:rsidRPr="003F59F4" w:rsidRDefault="009410EA" w:rsidP="009410EA">
            <w:pPr>
              <w:rPr>
                <w:szCs w:val="18"/>
              </w:rPr>
            </w:pPr>
            <w:r w:rsidRPr="003F59F4">
              <w:rPr>
                <w:szCs w:val="18"/>
              </w:rPr>
              <w:t>C</w:t>
            </w:r>
          </w:p>
        </w:tc>
        <w:tc>
          <w:tcPr>
            <w:tcW w:w="3325" w:type="dxa"/>
          </w:tcPr>
          <w:p w14:paraId="362BED54" w14:textId="1408786A" w:rsidR="009410EA" w:rsidRPr="003F59F4" w:rsidRDefault="009410EA" w:rsidP="009410EA">
            <w:pPr>
              <w:rPr>
                <w:szCs w:val="18"/>
              </w:rPr>
            </w:pPr>
            <w:r w:rsidRPr="003F59F4">
              <w:rPr>
                <w:szCs w:val="18"/>
              </w:rPr>
              <w:t>Too close to C++</w:t>
            </w:r>
          </w:p>
        </w:tc>
      </w:tr>
      <w:tr w:rsidR="003F59F4" w:rsidRPr="003F59F4" w14:paraId="66447B19" w14:textId="4416C59A" w:rsidTr="003F59F4">
        <w:tc>
          <w:tcPr>
            <w:tcW w:w="2288" w:type="dxa"/>
          </w:tcPr>
          <w:p w14:paraId="76E83283" w14:textId="2396A0FF" w:rsidR="009410EA" w:rsidRPr="003F59F4" w:rsidRDefault="009410EA" w:rsidP="009410EA">
            <w:pPr>
              <w:rPr>
                <w:szCs w:val="18"/>
              </w:rPr>
            </w:pPr>
            <w:r w:rsidRPr="003F59F4">
              <w:rPr>
                <w:szCs w:val="18"/>
              </w:rPr>
              <w:t>LISP</w:t>
            </w:r>
          </w:p>
        </w:tc>
        <w:tc>
          <w:tcPr>
            <w:tcW w:w="2552" w:type="dxa"/>
          </w:tcPr>
          <w:p w14:paraId="44E6D349" w14:textId="73DE3233" w:rsidR="009410EA" w:rsidRPr="003F59F4" w:rsidRDefault="009410EA" w:rsidP="009410EA">
            <w:pPr>
              <w:rPr>
                <w:szCs w:val="18"/>
              </w:rPr>
            </w:pPr>
            <w:r w:rsidRPr="003F59F4">
              <w:rPr>
                <w:szCs w:val="18"/>
              </w:rPr>
              <w:t>Lua</w:t>
            </w:r>
          </w:p>
        </w:tc>
        <w:tc>
          <w:tcPr>
            <w:tcW w:w="236" w:type="dxa"/>
            <w:tcBorders>
              <w:top w:val="nil"/>
              <w:bottom w:val="nil"/>
            </w:tcBorders>
          </w:tcPr>
          <w:p w14:paraId="052093F6" w14:textId="77777777" w:rsidR="009410EA" w:rsidRPr="003F59F4" w:rsidRDefault="009410EA" w:rsidP="009410EA">
            <w:pPr>
              <w:rPr>
                <w:szCs w:val="18"/>
              </w:rPr>
            </w:pPr>
          </w:p>
        </w:tc>
        <w:tc>
          <w:tcPr>
            <w:tcW w:w="949" w:type="dxa"/>
          </w:tcPr>
          <w:p w14:paraId="043D306C" w14:textId="24003CBF" w:rsidR="009410EA" w:rsidRPr="003F59F4" w:rsidRDefault="009410EA" w:rsidP="009410EA">
            <w:pPr>
              <w:rPr>
                <w:szCs w:val="18"/>
              </w:rPr>
            </w:pPr>
            <w:r w:rsidRPr="003F59F4">
              <w:rPr>
                <w:szCs w:val="18"/>
              </w:rPr>
              <w:t>C#</w:t>
            </w:r>
          </w:p>
        </w:tc>
        <w:tc>
          <w:tcPr>
            <w:tcW w:w="3325" w:type="dxa"/>
          </w:tcPr>
          <w:p w14:paraId="3A775C74" w14:textId="382734BE" w:rsidR="009410EA" w:rsidRPr="003F59F4" w:rsidRDefault="009410EA" w:rsidP="009410EA">
            <w:pPr>
              <w:rPr>
                <w:szCs w:val="18"/>
              </w:rPr>
            </w:pPr>
            <w:r w:rsidRPr="003F59F4">
              <w:rPr>
                <w:szCs w:val="18"/>
              </w:rPr>
              <w:t>Too close to Java AND C++</w:t>
            </w:r>
          </w:p>
        </w:tc>
      </w:tr>
      <w:tr w:rsidR="003F59F4" w:rsidRPr="003F59F4" w14:paraId="39A80CD5" w14:textId="0B89E446" w:rsidTr="003F59F4">
        <w:tc>
          <w:tcPr>
            <w:tcW w:w="2288" w:type="dxa"/>
          </w:tcPr>
          <w:p w14:paraId="6C335747" w14:textId="162C1239" w:rsidR="009410EA" w:rsidRPr="003F59F4" w:rsidRDefault="009410EA" w:rsidP="009410EA">
            <w:pPr>
              <w:rPr>
                <w:szCs w:val="18"/>
              </w:rPr>
            </w:pPr>
            <w:r w:rsidRPr="003F59F4">
              <w:rPr>
                <w:szCs w:val="18"/>
              </w:rPr>
              <w:t>Prolog</w:t>
            </w:r>
          </w:p>
        </w:tc>
        <w:tc>
          <w:tcPr>
            <w:tcW w:w="2552" w:type="dxa"/>
          </w:tcPr>
          <w:p w14:paraId="08A83FE6" w14:textId="7F1F0B26" w:rsidR="009410EA" w:rsidRPr="003F59F4" w:rsidRDefault="009410EA" w:rsidP="009410EA">
            <w:pPr>
              <w:rPr>
                <w:szCs w:val="18"/>
              </w:rPr>
            </w:pPr>
            <w:r w:rsidRPr="003F59F4">
              <w:rPr>
                <w:szCs w:val="18"/>
              </w:rPr>
              <w:t>Fortran</w:t>
            </w:r>
          </w:p>
        </w:tc>
        <w:tc>
          <w:tcPr>
            <w:tcW w:w="236" w:type="dxa"/>
            <w:tcBorders>
              <w:top w:val="nil"/>
              <w:bottom w:val="nil"/>
            </w:tcBorders>
          </w:tcPr>
          <w:p w14:paraId="177AED36" w14:textId="77777777" w:rsidR="009410EA" w:rsidRPr="003F59F4" w:rsidRDefault="009410EA" w:rsidP="009410EA">
            <w:pPr>
              <w:rPr>
                <w:szCs w:val="18"/>
              </w:rPr>
            </w:pPr>
          </w:p>
        </w:tc>
        <w:tc>
          <w:tcPr>
            <w:tcW w:w="949" w:type="dxa"/>
          </w:tcPr>
          <w:p w14:paraId="1920A190" w14:textId="531F3031" w:rsidR="009410EA" w:rsidRPr="003F59F4" w:rsidRDefault="009410EA" w:rsidP="009410EA">
            <w:pPr>
              <w:rPr>
                <w:szCs w:val="18"/>
              </w:rPr>
            </w:pPr>
            <w:r w:rsidRPr="003F59F4">
              <w:rPr>
                <w:szCs w:val="18"/>
              </w:rPr>
              <w:t>R</w:t>
            </w:r>
          </w:p>
        </w:tc>
        <w:tc>
          <w:tcPr>
            <w:tcW w:w="3325" w:type="dxa"/>
          </w:tcPr>
          <w:p w14:paraId="13E2C384" w14:textId="6E88B977" w:rsidR="009410EA" w:rsidRPr="003F59F4" w:rsidRDefault="009410EA" w:rsidP="009410EA">
            <w:pPr>
              <w:rPr>
                <w:szCs w:val="18"/>
              </w:rPr>
            </w:pPr>
            <w:r w:rsidRPr="003F59F4">
              <w:rPr>
                <w:szCs w:val="18"/>
              </w:rPr>
              <w:t>Used in Statistics</w:t>
            </w:r>
          </w:p>
        </w:tc>
      </w:tr>
      <w:tr w:rsidR="003F59F4" w:rsidRPr="003F59F4" w14:paraId="7D3EBE95" w14:textId="5DDDD83C" w:rsidTr="003F59F4">
        <w:tc>
          <w:tcPr>
            <w:tcW w:w="2288" w:type="dxa"/>
          </w:tcPr>
          <w:p w14:paraId="7F011CA5" w14:textId="75EB5A2B" w:rsidR="009410EA" w:rsidRPr="003F59F4" w:rsidRDefault="009410EA" w:rsidP="009410EA">
            <w:pPr>
              <w:rPr>
                <w:szCs w:val="18"/>
              </w:rPr>
            </w:pPr>
            <w:r w:rsidRPr="003F59F4">
              <w:rPr>
                <w:szCs w:val="18"/>
              </w:rPr>
              <w:t>Pascal</w:t>
            </w:r>
          </w:p>
        </w:tc>
        <w:tc>
          <w:tcPr>
            <w:tcW w:w="2552" w:type="dxa"/>
          </w:tcPr>
          <w:p w14:paraId="68B4DAE7" w14:textId="6945A06D" w:rsidR="009410EA" w:rsidRPr="003F59F4" w:rsidRDefault="009410EA" w:rsidP="009410EA">
            <w:pPr>
              <w:rPr>
                <w:szCs w:val="18"/>
              </w:rPr>
            </w:pPr>
            <w:r w:rsidRPr="003F59F4">
              <w:rPr>
                <w:szCs w:val="18"/>
              </w:rPr>
              <w:t>Perl</w:t>
            </w:r>
          </w:p>
        </w:tc>
        <w:tc>
          <w:tcPr>
            <w:tcW w:w="236" w:type="dxa"/>
            <w:tcBorders>
              <w:top w:val="nil"/>
              <w:bottom w:val="nil"/>
            </w:tcBorders>
          </w:tcPr>
          <w:p w14:paraId="0F4DCF94" w14:textId="77777777" w:rsidR="009410EA" w:rsidRPr="003F59F4" w:rsidRDefault="009410EA" w:rsidP="009410EA">
            <w:pPr>
              <w:rPr>
                <w:szCs w:val="18"/>
              </w:rPr>
            </w:pPr>
          </w:p>
        </w:tc>
        <w:tc>
          <w:tcPr>
            <w:tcW w:w="949" w:type="dxa"/>
          </w:tcPr>
          <w:p w14:paraId="50332955" w14:textId="0E3FF921" w:rsidR="009410EA" w:rsidRPr="003F59F4" w:rsidRDefault="009410EA" w:rsidP="009410EA">
            <w:pPr>
              <w:rPr>
                <w:szCs w:val="18"/>
              </w:rPr>
            </w:pPr>
            <w:proofErr w:type="spellStart"/>
            <w:r w:rsidRPr="003F59F4">
              <w:rPr>
                <w:szCs w:val="18"/>
              </w:rPr>
              <w:t>MatLab</w:t>
            </w:r>
            <w:proofErr w:type="spellEnd"/>
          </w:p>
        </w:tc>
        <w:tc>
          <w:tcPr>
            <w:tcW w:w="3325" w:type="dxa"/>
          </w:tcPr>
          <w:p w14:paraId="55C59019" w14:textId="474513DF" w:rsidR="009410EA" w:rsidRPr="003F59F4" w:rsidRDefault="009410EA" w:rsidP="009410EA">
            <w:pPr>
              <w:rPr>
                <w:szCs w:val="18"/>
              </w:rPr>
            </w:pPr>
            <w:r w:rsidRPr="003F59F4">
              <w:rPr>
                <w:szCs w:val="18"/>
              </w:rPr>
              <w:t>Used in too many courses here</w:t>
            </w:r>
          </w:p>
        </w:tc>
      </w:tr>
      <w:tr w:rsidR="003F59F4" w:rsidRPr="003F59F4" w14:paraId="54CB34D5" w14:textId="55347FE9" w:rsidTr="003F59F4">
        <w:tc>
          <w:tcPr>
            <w:tcW w:w="2288" w:type="dxa"/>
          </w:tcPr>
          <w:p w14:paraId="6B226532" w14:textId="6B1EA92B" w:rsidR="00E91D70" w:rsidRPr="003F59F4" w:rsidRDefault="00E91D70" w:rsidP="00E91D70">
            <w:pPr>
              <w:rPr>
                <w:szCs w:val="18"/>
              </w:rPr>
            </w:pPr>
            <w:r w:rsidRPr="003F59F4">
              <w:rPr>
                <w:szCs w:val="18"/>
              </w:rPr>
              <w:t>Swift</w:t>
            </w:r>
          </w:p>
        </w:tc>
        <w:tc>
          <w:tcPr>
            <w:tcW w:w="2552" w:type="dxa"/>
          </w:tcPr>
          <w:p w14:paraId="21910DCD" w14:textId="13338A79" w:rsidR="00E91D70" w:rsidRPr="003F59F4" w:rsidRDefault="00E91D70" w:rsidP="00E91D70">
            <w:pPr>
              <w:rPr>
                <w:szCs w:val="18"/>
              </w:rPr>
            </w:pPr>
            <w:r w:rsidRPr="003F59F4">
              <w:rPr>
                <w:szCs w:val="18"/>
              </w:rPr>
              <w:t>Objective-C</w:t>
            </w:r>
          </w:p>
        </w:tc>
        <w:tc>
          <w:tcPr>
            <w:tcW w:w="236" w:type="dxa"/>
            <w:tcBorders>
              <w:top w:val="nil"/>
              <w:bottom w:val="nil"/>
            </w:tcBorders>
          </w:tcPr>
          <w:p w14:paraId="0BA7D979" w14:textId="77777777" w:rsidR="00E91D70" w:rsidRPr="003F59F4" w:rsidRDefault="00E91D70" w:rsidP="00E91D70">
            <w:pPr>
              <w:rPr>
                <w:szCs w:val="18"/>
              </w:rPr>
            </w:pPr>
          </w:p>
        </w:tc>
        <w:tc>
          <w:tcPr>
            <w:tcW w:w="949" w:type="dxa"/>
          </w:tcPr>
          <w:p w14:paraId="0B520A9B" w14:textId="4D1A545E" w:rsidR="00E91D70" w:rsidRPr="003F59F4" w:rsidRDefault="00E91D70" w:rsidP="00E91D70">
            <w:pPr>
              <w:rPr>
                <w:szCs w:val="18"/>
              </w:rPr>
            </w:pPr>
            <w:r w:rsidRPr="003F59F4">
              <w:rPr>
                <w:szCs w:val="18"/>
              </w:rPr>
              <w:t>PHP</w:t>
            </w:r>
          </w:p>
        </w:tc>
        <w:tc>
          <w:tcPr>
            <w:tcW w:w="3325" w:type="dxa"/>
          </w:tcPr>
          <w:p w14:paraId="656D9D58" w14:textId="0623885F" w:rsidR="00E91D70" w:rsidRPr="003F59F4" w:rsidRDefault="00E91D70" w:rsidP="00E91D70">
            <w:pPr>
              <w:rPr>
                <w:szCs w:val="18"/>
              </w:rPr>
            </w:pPr>
            <w:r w:rsidRPr="003F59F4">
              <w:rPr>
                <w:szCs w:val="18"/>
              </w:rPr>
              <w:t>Too common in internships</w:t>
            </w:r>
          </w:p>
        </w:tc>
      </w:tr>
      <w:tr w:rsidR="003F59F4" w:rsidRPr="003F59F4" w14:paraId="467E3755" w14:textId="7BDFADF7" w:rsidTr="003F59F4">
        <w:tc>
          <w:tcPr>
            <w:tcW w:w="2288" w:type="dxa"/>
          </w:tcPr>
          <w:p w14:paraId="12B6B489" w14:textId="7E52249B" w:rsidR="00E91D70" w:rsidRPr="003F59F4" w:rsidRDefault="00E91D70" w:rsidP="00E91D70">
            <w:pPr>
              <w:rPr>
                <w:szCs w:val="18"/>
              </w:rPr>
            </w:pPr>
            <w:r w:rsidRPr="003F59F4">
              <w:rPr>
                <w:szCs w:val="18"/>
              </w:rPr>
              <w:t>Visual Basic</w:t>
            </w:r>
          </w:p>
        </w:tc>
        <w:tc>
          <w:tcPr>
            <w:tcW w:w="2552" w:type="dxa"/>
          </w:tcPr>
          <w:p w14:paraId="0638A77E" w14:textId="074565EC" w:rsidR="00E91D70" w:rsidRPr="003F59F4" w:rsidRDefault="00E91D70" w:rsidP="00E91D70">
            <w:pPr>
              <w:rPr>
                <w:szCs w:val="18"/>
              </w:rPr>
            </w:pPr>
            <w:r w:rsidRPr="003F59F4">
              <w:rPr>
                <w:szCs w:val="18"/>
              </w:rPr>
              <w:t>Go</w:t>
            </w:r>
          </w:p>
        </w:tc>
        <w:tc>
          <w:tcPr>
            <w:tcW w:w="236" w:type="dxa"/>
            <w:tcBorders>
              <w:top w:val="nil"/>
              <w:bottom w:val="nil"/>
            </w:tcBorders>
          </w:tcPr>
          <w:p w14:paraId="043D5B5C" w14:textId="77777777" w:rsidR="00E91D70" w:rsidRPr="003F59F4" w:rsidRDefault="00E91D70" w:rsidP="00E91D70">
            <w:pPr>
              <w:rPr>
                <w:szCs w:val="18"/>
              </w:rPr>
            </w:pPr>
          </w:p>
        </w:tc>
        <w:tc>
          <w:tcPr>
            <w:tcW w:w="949" w:type="dxa"/>
          </w:tcPr>
          <w:p w14:paraId="07C1B4E7" w14:textId="40217976" w:rsidR="00E91D70" w:rsidRPr="003F59F4" w:rsidRDefault="002971E7" w:rsidP="00E91D70">
            <w:pPr>
              <w:rPr>
                <w:szCs w:val="18"/>
              </w:rPr>
            </w:pPr>
            <w:r w:rsidRPr="003F59F4">
              <w:rPr>
                <w:szCs w:val="18"/>
              </w:rPr>
              <w:t>Kotlin</w:t>
            </w:r>
          </w:p>
        </w:tc>
        <w:tc>
          <w:tcPr>
            <w:tcW w:w="3325" w:type="dxa"/>
          </w:tcPr>
          <w:p w14:paraId="2D45C73A" w14:textId="583460F9" w:rsidR="00E91D70" w:rsidRPr="003F59F4" w:rsidRDefault="002971E7" w:rsidP="00E91D70">
            <w:pPr>
              <w:rPr>
                <w:szCs w:val="18"/>
              </w:rPr>
            </w:pPr>
            <w:r w:rsidRPr="003F59F4">
              <w:rPr>
                <w:szCs w:val="18"/>
              </w:rPr>
              <w:t>It’s a mix of Java and Scala</w:t>
            </w:r>
          </w:p>
        </w:tc>
      </w:tr>
      <w:tr w:rsidR="003F59F4" w:rsidRPr="003F59F4" w14:paraId="451D34DF" w14:textId="606AB70D" w:rsidTr="003F59F4">
        <w:tc>
          <w:tcPr>
            <w:tcW w:w="2288" w:type="dxa"/>
          </w:tcPr>
          <w:p w14:paraId="731D984F" w14:textId="2350C863" w:rsidR="002971E7" w:rsidRPr="003F59F4" w:rsidRDefault="002971E7" w:rsidP="002971E7">
            <w:pPr>
              <w:rPr>
                <w:szCs w:val="18"/>
              </w:rPr>
            </w:pPr>
            <w:proofErr w:type="spellStart"/>
            <w:r w:rsidRPr="003F59F4">
              <w:rPr>
                <w:szCs w:val="18"/>
              </w:rPr>
              <w:t>Haskel</w:t>
            </w:r>
            <w:proofErr w:type="spellEnd"/>
          </w:p>
        </w:tc>
        <w:tc>
          <w:tcPr>
            <w:tcW w:w="2552" w:type="dxa"/>
          </w:tcPr>
          <w:p w14:paraId="51690622" w14:textId="584E9ABB" w:rsidR="002971E7" w:rsidRPr="003F59F4" w:rsidRDefault="002971E7" w:rsidP="002971E7">
            <w:pPr>
              <w:rPr>
                <w:szCs w:val="18"/>
              </w:rPr>
            </w:pPr>
            <w:r w:rsidRPr="003F59F4">
              <w:rPr>
                <w:szCs w:val="18"/>
              </w:rPr>
              <w:t>Rust</w:t>
            </w:r>
          </w:p>
        </w:tc>
        <w:tc>
          <w:tcPr>
            <w:tcW w:w="236" w:type="dxa"/>
            <w:tcBorders>
              <w:top w:val="nil"/>
              <w:bottom w:val="nil"/>
            </w:tcBorders>
          </w:tcPr>
          <w:p w14:paraId="66C2D189" w14:textId="77777777" w:rsidR="002971E7" w:rsidRPr="003F59F4" w:rsidRDefault="002971E7" w:rsidP="002971E7">
            <w:pPr>
              <w:rPr>
                <w:szCs w:val="18"/>
              </w:rPr>
            </w:pPr>
          </w:p>
        </w:tc>
        <w:tc>
          <w:tcPr>
            <w:tcW w:w="949" w:type="dxa"/>
          </w:tcPr>
          <w:p w14:paraId="2D4CFC27" w14:textId="1A6F99E4" w:rsidR="002971E7" w:rsidRPr="003F59F4" w:rsidRDefault="002971E7" w:rsidP="002971E7">
            <w:pPr>
              <w:rPr>
                <w:szCs w:val="18"/>
              </w:rPr>
            </w:pPr>
            <w:r w:rsidRPr="003F59F4">
              <w:rPr>
                <w:szCs w:val="18"/>
              </w:rPr>
              <w:t>Assembly (any)</w:t>
            </w:r>
          </w:p>
        </w:tc>
        <w:tc>
          <w:tcPr>
            <w:tcW w:w="3325" w:type="dxa"/>
          </w:tcPr>
          <w:p w14:paraId="7D723ED4" w14:textId="466F7B65" w:rsidR="002971E7" w:rsidRPr="003F59F4" w:rsidRDefault="002971E7" w:rsidP="002971E7">
            <w:pPr>
              <w:rPr>
                <w:szCs w:val="18"/>
              </w:rPr>
            </w:pPr>
            <w:r w:rsidRPr="003F59F4">
              <w:rPr>
                <w:szCs w:val="18"/>
              </w:rPr>
              <w:t>Used at SDSMT in CSC</w:t>
            </w:r>
          </w:p>
        </w:tc>
      </w:tr>
      <w:tr w:rsidR="003F59F4" w:rsidRPr="003F59F4" w14:paraId="11256179" w14:textId="299ABADF" w:rsidTr="003F59F4">
        <w:tc>
          <w:tcPr>
            <w:tcW w:w="2288" w:type="dxa"/>
          </w:tcPr>
          <w:p w14:paraId="4DA03C09" w14:textId="4CB465FC" w:rsidR="002971E7" w:rsidRPr="003F59F4" w:rsidRDefault="002971E7" w:rsidP="002971E7">
            <w:pPr>
              <w:rPr>
                <w:szCs w:val="18"/>
              </w:rPr>
            </w:pPr>
            <w:proofErr w:type="spellStart"/>
            <w:r w:rsidRPr="003F59F4">
              <w:rPr>
                <w:szCs w:val="18"/>
              </w:rPr>
              <w:t>SmallTalk</w:t>
            </w:r>
            <w:proofErr w:type="spellEnd"/>
          </w:p>
        </w:tc>
        <w:tc>
          <w:tcPr>
            <w:tcW w:w="2552" w:type="dxa"/>
          </w:tcPr>
          <w:p w14:paraId="172C14C4" w14:textId="1A313BA8" w:rsidR="002971E7" w:rsidRPr="003F59F4" w:rsidRDefault="002971E7" w:rsidP="002971E7">
            <w:pPr>
              <w:rPr>
                <w:szCs w:val="18"/>
              </w:rPr>
            </w:pPr>
            <w:r w:rsidRPr="003F59F4">
              <w:rPr>
                <w:szCs w:val="18"/>
              </w:rPr>
              <w:t>TypeScript</w:t>
            </w:r>
          </w:p>
        </w:tc>
        <w:tc>
          <w:tcPr>
            <w:tcW w:w="236" w:type="dxa"/>
            <w:tcBorders>
              <w:top w:val="nil"/>
              <w:bottom w:val="nil"/>
            </w:tcBorders>
          </w:tcPr>
          <w:p w14:paraId="6115187E" w14:textId="77777777" w:rsidR="002971E7" w:rsidRPr="003F59F4" w:rsidRDefault="002971E7" w:rsidP="002971E7">
            <w:pPr>
              <w:rPr>
                <w:szCs w:val="18"/>
              </w:rPr>
            </w:pPr>
          </w:p>
        </w:tc>
        <w:tc>
          <w:tcPr>
            <w:tcW w:w="949" w:type="dxa"/>
          </w:tcPr>
          <w:p w14:paraId="36D34351" w14:textId="3DDDBB0B" w:rsidR="002971E7" w:rsidRPr="003F59F4" w:rsidRDefault="002971E7" w:rsidP="002971E7">
            <w:pPr>
              <w:rPr>
                <w:szCs w:val="18"/>
              </w:rPr>
            </w:pPr>
            <w:r w:rsidRPr="003F59F4">
              <w:rPr>
                <w:szCs w:val="18"/>
              </w:rPr>
              <w:t>SQL</w:t>
            </w:r>
          </w:p>
        </w:tc>
        <w:tc>
          <w:tcPr>
            <w:tcW w:w="3325" w:type="dxa"/>
          </w:tcPr>
          <w:p w14:paraId="61CA53BD" w14:textId="7E5D574E" w:rsidR="002971E7" w:rsidRPr="003F59F4" w:rsidRDefault="002971E7" w:rsidP="002971E7">
            <w:pPr>
              <w:rPr>
                <w:szCs w:val="18"/>
              </w:rPr>
            </w:pPr>
            <w:r w:rsidRPr="003F59F4">
              <w:rPr>
                <w:szCs w:val="18"/>
              </w:rPr>
              <w:t>Used at SDSMT in CSC</w:t>
            </w:r>
          </w:p>
        </w:tc>
      </w:tr>
      <w:tr w:rsidR="003F59F4" w:rsidRPr="003F59F4" w14:paraId="05D95EE2" w14:textId="02B493F6" w:rsidTr="003F59F4">
        <w:tc>
          <w:tcPr>
            <w:tcW w:w="2288" w:type="dxa"/>
          </w:tcPr>
          <w:p w14:paraId="35DC95AD" w14:textId="56E5F10E" w:rsidR="002971E7" w:rsidRPr="003F59F4" w:rsidRDefault="002971E7" w:rsidP="002971E7">
            <w:pPr>
              <w:rPr>
                <w:szCs w:val="18"/>
              </w:rPr>
            </w:pPr>
            <w:r w:rsidRPr="003F59F4">
              <w:rPr>
                <w:szCs w:val="18"/>
              </w:rPr>
              <w:t>Clojure</w:t>
            </w:r>
          </w:p>
        </w:tc>
        <w:tc>
          <w:tcPr>
            <w:tcW w:w="2552" w:type="dxa"/>
          </w:tcPr>
          <w:p w14:paraId="6A66D3D4" w14:textId="59DB461D" w:rsidR="002971E7" w:rsidRPr="003F59F4" w:rsidRDefault="002971E7" w:rsidP="002971E7">
            <w:pPr>
              <w:rPr>
                <w:szCs w:val="18"/>
              </w:rPr>
            </w:pPr>
            <w:r w:rsidRPr="003F59F4">
              <w:rPr>
                <w:szCs w:val="18"/>
              </w:rPr>
              <w:t>Elixir</w:t>
            </w:r>
          </w:p>
        </w:tc>
        <w:tc>
          <w:tcPr>
            <w:tcW w:w="236" w:type="dxa"/>
            <w:tcBorders>
              <w:top w:val="nil"/>
              <w:bottom w:val="nil"/>
            </w:tcBorders>
          </w:tcPr>
          <w:p w14:paraId="61198FAB" w14:textId="77777777" w:rsidR="002971E7" w:rsidRPr="003F59F4" w:rsidRDefault="002971E7" w:rsidP="002971E7">
            <w:pPr>
              <w:rPr>
                <w:szCs w:val="18"/>
              </w:rPr>
            </w:pPr>
          </w:p>
        </w:tc>
        <w:tc>
          <w:tcPr>
            <w:tcW w:w="949" w:type="dxa"/>
          </w:tcPr>
          <w:p w14:paraId="2CB60508" w14:textId="5DEB4205" w:rsidR="002971E7" w:rsidRPr="003F59F4" w:rsidRDefault="002971E7" w:rsidP="002971E7">
            <w:pPr>
              <w:rPr>
                <w:szCs w:val="18"/>
              </w:rPr>
            </w:pPr>
            <w:r w:rsidRPr="003F59F4">
              <w:rPr>
                <w:szCs w:val="18"/>
              </w:rPr>
              <w:t>C++</w:t>
            </w:r>
          </w:p>
        </w:tc>
        <w:tc>
          <w:tcPr>
            <w:tcW w:w="3325" w:type="dxa"/>
          </w:tcPr>
          <w:p w14:paraId="5DEBCF82" w14:textId="2550AF3B" w:rsidR="002971E7" w:rsidRPr="003F59F4" w:rsidRDefault="002971E7" w:rsidP="002971E7">
            <w:pPr>
              <w:rPr>
                <w:szCs w:val="18"/>
              </w:rPr>
            </w:pPr>
            <w:r w:rsidRPr="003F59F4">
              <w:rPr>
                <w:szCs w:val="18"/>
              </w:rPr>
              <w:t>Used at SDSMT in CSC</w:t>
            </w:r>
          </w:p>
        </w:tc>
      </w:tr>
      <w:tr w:rsidR="003F59F4" w:rsidRPr="003F59F4" w14:paraId="475B60AC" w14:textId="73DFF685" w:rsidTr="003F59F4">
        <w:tc>
          <w:tcPr>
            <w:tcW w:w="2288" w:type="dxa"/>
          </w:tcPr>
          <w:p w14:paraId="4E23CC83" w14:textId="4D4044AB" w:rsidR="002971E7" w:rsidRPr="003F59F4" w:rsidRDefault="002971E7" w:rsidP="002971E7">
            <w:pPr>
              <w:rPr>
                <w:szCs w:val="18"/>
              </w:rPr>
            </w:pPr>
            <w:r w:rsidRPr="003F59F4">
              <w:rPr>
                <w:szCs w:val="18"/>
              </w:rPr>
              <w:t>Erlang</w:t>
            </w:r>
          </w:p>
        </w:tc>
        <w:tc>
          <w:tcPr>
            <w:tcW w:w="2552" w:type="dxa"/>
          </w:tcPr>
          <w:p w14:paraId="4E69AE95" w14:textId="47706749" w:rsidR="002971E7" w:rsidRPr="003F59F4" w:rsidRDefault="002971E7" w:rsidP="002971E7">
            <w:pPr>
              <w:rPr>
                <w:szCs w:val="18"/>
              </w:rPr>
            </w:pPr>
            <w:r w:rsidRPr="003F59F4">
              <w:rPr>
                <w:szCs w:val="18"/>
              </w:rPr>
              <w:t>Dart</w:t>
            </w:r>
          </w:p>
        </w:tc>
        <w:tc>
          <w:tcPr>
            <w:tcW w:w="236" w:type="dxa"/>
            <w:tcBorders>
              <w:top w:val="nil"/>
              <w:bottom w:val="nil"/>
            </w:tcBorders>
          </w:tcPr>
          <w:p w14:paraId="7E9D0A45" w14:textId="77777777" w:rsidR="002971E7" w:rsidRPr="003F59F4" w:rsidRDefault="002971E7" w:rsidP="002971E7">
            <w:pPr>
              <w:rPr>
                <w:szCs w:val="18"/>
              </w:rPr>
            </w:pPr>
          </w:p>
        </w:tc>
        <w:tc>
          <w:tcPr>
            <w:tcW w:w="949" w:type="dxa"/>
          </w:tcPr>
          <w:p w14:paraId="0AFA139E" w14:textId="235F361D" w:rsidR="002971E7" w:rsidRPr="003F59F4" w:rsidRDefault="002971E7" w:rsidP="002971E7">
            <w:pPr>
              <w:rPr>
                <w:szCs w:val="18"/>
              </w:rPr>
            </w:pPr>
            <w:r w:rsidRPr="003F59F4">
              <w:rPr>
                <w:szCs w:val="18"/>
              </w:rPr>
              <w:t>Java</w:t>
            </w:r>
          </w:p>
        </w:tc>
        <w:tc>
          <w:tcPr>
            <w:tcW w:w="3325" w:type="dxa"/>
          </w:tcPr>
          <w:p w14:paraId="36CF41CE" w14:textId="16ABBB8C" w:rsidR="002971E7" w:rsidRPr="003F59F4" w:rsidRDefault="002971E7" w:rsidP="002971E7">
            <w:pPr>
              <w:rPr>
                <w:szCs w:val="18"/>
              </w:rPr>
            </w:pPr>
            <w:r w:rsidRPr="003F59F4">
              <w:rPr>
                <w:szCs w:val="18"/>
              </w:rPr>
              <w:t>Used at SDSMT in CSC</w:t>
            </w:r>
          </w:p>
        </w:tc>
      </w:tr>
      <w:tr w:rsidR="003F59F4" w:rsidRPr="003F59F4" w14:paraId="74753191" w14:textId="77777777" w:rsidTr="003F59F4">
        <w:tc>
          <w:tcPr>
            <w:tcW w:w="2288" w:type="dxa"/>
          </w:tcPr>
          <w:p w14:paraId="3B27DA62" w14:textId="73CD1392" w:rsidR="002971E7" w:rsidRPr="003F59F4" w:rsidRDefault="002971E7" w:rsidP="002971E7">
            <w:pPr>
              <w:rPr>
                <w:szCs w:val="18"/>
              </w:rPr>
            </w:pPr>
            <w:r w:rsidRPr="003F59F4">
              <w:rPr>
                <w:szCs w:val="18"/>
              </w:rPr>
              <w:t>BASH</w:t>
            </w:r>
          </w:p>
        </w:tc>
        <w:tc>
          <w:tcPr>
            <w:tcW w:w="2552" w:type="dxa"/>
          </w:tcPr>
          <w:p w14:paraId="02F1AB43" w14:textId="4E259D1C" w:rsidR="002971E7" w:rsidRPr="003F59F4" w:rsidRDefault="009F22F8" w:rsidP="002971E7">
            <w:pPr>
              <w:rPr>
                <w:szCs w:val="18"/>
              </w:rPr>
            </w:pPr>
            <w:r w:rsidRPr="003F59F4">
              <w:rPr>
                <w:szCs w:val="18"/>
              </w:rPr>
              <w:t>ADA</w:t>
            </w:r>
          </w:p>
        </w:tc>
        <w:tc>
          <w:tcPr>
            <w:tcW w:w="236" w:type="dxa"/>
            <w:tcBorders>
              <w:top w:val="nil"/>
              <w:bottom w:val="nil"/>
            </w:tcBorders>
          </w:tcPr>
          <w:p w14:paraId="0C43CBA9" w14:textId="77777777" w:rsidR="002971E7" w:rsidRPr="003F59F4" w:rsidRDefault="002971E7" w:rsidP="002971E7">
            <w:pPr>
              <w:rPr>
                <w:szCs w:val="18"/>
              </w:rPr>
            </w:pPr>
          </w:p>
        </w:tc>
        <w:tc>
          <w:tcPr>
            <w:tcW w:w="949" w:type="dxa"/>
          </w:tcPr>
          <w:p w14:paraId="1FE8CD38" w14:textId="5546A880" w:rsidR="002971E7" w:rsidRPr="003F59F4" w:rsidRDefault="002971E7" w:rsidP="002971E7">
            <w:pPr>
              <w:rPr>
                <w:szCs w:val="18"/>
              </w:rPr>
            </w:pPr>
            <w:r w:rsidRPr="003F59F4">
              <w:rPr>
                <w:szCs w:val="18"/>
              </w:rPr>
              <w:t>Python</w:t>
            </w:r>
          </w:p>
        </w:tc>
        <w:tc>
          <w:tcPr>
            <w:tcW w:w="3325" w:type="dxa"/>
          </w:tcPr>
          <w:p w14:paraId="41159801" w14:textId="12BB0AA6" w:rsidR="002971E7" w:rsidRPr="003F59F4" w:rsidRDefault="002971E7" w:rsidP="002971E7">
            <w:pPr>
              <w:rPr>
                <w:szCs w:val="18"/>
              </w:rPr>
            </w:pPr>
            <w:r w:rsidRPr="003F59F4">
              <w:rPr>
                <w:szCs w:val="18"/>
              </w:rPr>
              <w:t>Used at SDSMT in CSC</w:t>
            </w:r>
          </w:p>
        </w:tc>
      </w:tr>
      <w:tr w:rsidR="003F59F4" w:rsidRPr="003F59F4" w14:paraId="07E2FD88" w14:textId="77777777" w:rsidTr="003F59F4">
        <w:tc>
          <w:tcPr>
            <w:tcW w:w="2288" w:type="dxa"/>
          </w:tcPr>
          <w:p w14:paraId="402F9783" w14:textId="094D0F33" w:rsidR="002971E7" w:rsidRPr="003F59F4" w:rsidRDefault="009F22F8" w:rsidP="002971E7">
            <w:pPr>
              <w:rPr>
                <w:szCs w:val="18"/>
              </w:rPr>
            </w:pPr>
            <w:r w:rsidRPr="003F59F4">
              <w:rPr>
                <w:szCs w:val="18"/>
              </w:rPr>
              <w:t>Cobol</w:t>
            </w:r>
          </w:p>
        </w:tc>
        <w:tc>
          <w:tcPr>
            <w:tcW w:w="2552" w:type="dxa"/>
          </w:tcPr>
          <w:p w14:paraId="7CD46483" w14:textId="77777777" w:rsidR="002971E7" w:rsidRPr="003F59F4" w:rsidRDefault="002971E7" w:rsidP="002971E7">
            <w:pPr>
              <w:rPr>
                <w:szCs w:val="18"/>
              </w:rPr>
            </w:pPr>
          </w:p>
        </w:tc>
        <w:tc>
          <w:tcPr>
            <w:tcW w:w="236" w:type="dxa"/>
            <w:tcBorders>
              <w:top w:val="nil"/>
              <w:bottom w:val="nil"/>
            </w:tcBorders>
          </w:tcPr>
          <w:p w14:paraId="7B20F351" w14:textId="77777777" w:rsidR="002971E7" w:rsidRPr="003F59F4" w:rsidRDefault="002971E7" w:rsidP="002971E7">
            <w:pPr>
              <w:rPr>
                <w:szCs w:val="18"/>
              </w:rPr>
            </w:pPr>
          </w:p>
        </w:tc>
        <w:tc>
          <w:tcPr>
            <w:tcW w:w="949" w:type="dxa"/>
          </w:tcPr>
          <w:p w14:paraId="3A2362D6" w14:textId="2C94351C" w:rsidR="002971E7" w:rsidRPr="003F59F4" w:rsidRDefault="002971E7" w:rsidP="002971E7">
            <w:pPr>
              <w:rPr>
                <w:szCs w:val="18"/>
              </w:rPr>
            </w:pPr>
            <w:proofErr w:type="spellStart"/>
            <w:r w:rsidRPr="003F59F4">
              <w:rPr>
                <w:szCs w:val="18"/>
              </w:rPr>
              <w:t>Javascript</w:t>
            </w:r>
            <w:proofErr w:type="spellEnd"/>
          </w:p>
        </w:tc>
        <w:tc>
          <w:tcPr>
            <w:tcW w:w="3325" w:type="dxa"/>
          </w:tcPr>
          <w:p w14:paraId="7A9381AF" w14:textId="4CC62C7E" w:rsidR="002971E7" w:rsidRPr="003F59F4" w:rsidRDefault="002971E7" w:rsidP="002971E7">
            <w:pPr>
              <w:rPr>
                <w:szCs w:val="18"/>
              </w:rPr>
            </w:pPr>
            <w:r w:rsidRPr="003F59F4">
              <w:rPr>
                <w:szCs w:val="18"/>
              </w:rPr>
              <w:t>Used at SDSMT in CSC</w:t>
            </w:r>
          </w:p>
        </w:tc>
      </w:tr>
      <w:tr w:rsidR="003F59F4" w:rsidRPr="003F59F4" w14:paraId="393D7ECB" w14:textId="77777777" w:rsidTr="003F59F4">
        <w:tc>
          <w:tcPr>
            <w:tcW w:w="4840" w:type="dxa"/>
            <w:gridSpan w:val="2"/>
            <w:vMerge w:val="restart"/>
          </w:tcPr>
          <w:p w14:paraId="0C84EE0F" w14:textId="34E1B0ED" w:rsidR="003F59F4" w:rsidRPr="003F59F4" w:rsidRDefault="003F59F4" w:rsidP="002971E7">
            <w:pPr>
              <w:rPr>
                <w:szCs w:val="18"/>
              </w:rPr>
            </w:pPr>
            <w:r w:rsidRPr="003F59F4">
              <w:rPr>
                <w:szCs w:val="18"/>
              </w:rPr>
              <w:t>More</w:t>
            </w:r>
            <w:r>
              <w:rPr>
                <w:szCs w:val="18"/>
              </w:rPr>
              <w:t xml:space="preserve"> (if not on the forbidden list)</w:t>
            </w:r>
            <w:r w:rsidRPr="003F59F4">
              <w:rPr>
                <w:szCs w:val="18"/>
              </w:rPr>
              <w:t xml:space="preserve">: </w:t>
            </w:r>
            <w:hyperlink r:id="rId7" w:history="1">
              <w:r w:rsidRPr="00374C52">
                <w:rPr>
                  <w:rStyle w:val="Hyperlink"/>
                  <w:szCs w:val="18"/>
                </w:rPr>
                <w:t>https://www.tutorialspoint.com/codingground.htm</w:t>
              </w:r>
            </w:hyperlink>
            <w:r>
              <w:rPr>
                <w:szCs w:val="18"/>
              </w:rPr>
              <w:t xml:space="preserve"> </w:t>
            </w:r>
          </w:p>
        </w:tc>
        <w:tc>
          <w:tcPr>
            <w:tcW w:w="236" w:type="dxa"/>
            <w:tcBorders>
              <w:top w:val="nil"/>
              <w:bottom w:val="nil"/>
            </w:tcBorders>
          </w:tcPr>
          <w:p w14:paraId="62AD627B" w14:textId="77777777" w:rsidR="003F59F4" w:rsidRPr="003F59F4" w:rsidRDefault="003F59F4" w:rsidP="002971E7">
            <w:pPr>
              <w:rPr>
                <w:szCs w:val="18"/>
              </w:rPr>
            </w:pPr>
          </w:p>
        </w:tc>
        <w:tc>
          <w:tcPr>
            <w:tcW w:w="949" w:type="dxa"/>
          </w:tcPr>
          <w:p w14:paraId="30A7E8E5" w14:textId="48501CA8" w:rsidR="003F59F4" w:rsidRPr="003F59F4" w:rsidRDefault="003F59F4" w:rsidP="002971E7">
            <w:pPr>
              <w:rPr>
                <w:szCs w:val="18"/>
              </w:rPr>
            </w:pPr>
            <w:r w:rsidRPr="003F59F4">
              <w:rPr>
                <w:szCs w:val="18"/>
              </w:rPr>
              <w:t>Android</w:t>
            </w:r>
          </w:p>
        </w:tc>
        <w:tc>
          <w:tcPr>
            <w:tcW w:w="3325" w:type="dxa"/>
          </w:tcPr>
          <w:p w14:paraId="349E555C" w14:textId="44684501" w:rsidR="003F59F4" w:rsidRPr="003F59F4" w:rsidRDefault="003F59F4" w:rsidP="002971E7">
            <w:pPr>
              <w:rPr>
                <w:szCs w:val="18"/>
              </w:rPr>
            </w:pPr>
            <w:r w:rsidRPr="003F59F4">
              <w:rPr>
                <w:szCs w:val="18"/>
              </w:rPr>
              <w:t>Android is a flavor of Java</w:t>
            </w:r>
          </w:p>
        </w:tc>
      </w:tr>
      <w:tr w:rsidR="003F59F4" w:rsidRPr="003F59F4" w14:paraId="3B76F014" w14:textId="77777777" w:rsidTr="003F59F4">
        <w:tc>
          <w:tcPr>
            <w:tcW w:w="4840" w:type="dxa"/>
            <w:gridSpan w:val="2"/>
            <w:vMerge/>
          </w:tcPr>
          <w:p w14:paraId="2E6B8DD6" w14:textId="77777777" w:rsidR="003F59F4" w:rsidRPr="003F59F4" w:rsidRDefault="003F59F4" w:rsidP="002971E7">
            <w:pPr>
              <w:rPr>
                <w:szCs w:val="18"/>
              </w:rPr>
            </w:pPr>
          </w:p>
        </w:tc>
        <w:tc>
          <w:tcPr>
            <w:tcW w:w="236" w:type="dxa"/>
            <w:tcBorders>
              <w:top w:val="nil"/>
              <w:bottom w:val="nil"/>
            </w:tcBorders>
          </w:tcPr>
          <w:p w14:paraId="6F2D14FE" w14:textId="77777777" w:rsidR="003F59F4" w:rsidRPr="003F59F4" w:rsidRDefault="003F59F4" w:rsidP="002971E7">
            <w:pPr>
              <w:rPr>
                <w:szCs w:val="18"/>
              </w:rPr>
            </w:pPr>
          </w:p>
        </w:tc>
        <w:tc>
          <w:tcPr>
            <w:tcW w:w="949" w:type="dxa"/>
          </w:tcPr>
          <w:p w14:paraId="2F8B54B4" w14:textId="4BB08BAF" w:rsidR="003F59F4" w:rsidRPr="003F59F4" w:rsidRDefault="003F59F4" w:rsidP="002971E7">
            <w:pPr>
              <w:rPr>
                <w:szCs w:val="18"/>
              </w:rPr>
            </w:pPr>
            <w:r w:rsidRPr="003F59F4">
              <w:rPr>
                <w:szCs w:val="18"/>
              </w:rPr>
              <w:t>HTML5</w:t>
            </w:r>
          </w:p>
        </w:tc>
        <w:tc>
          <w:tcPr>
            <w:tcW w:w="3325" w:type="dxa"/>
          </w:tcPr>
          <w:p w14:paraId="0F3D3DC2" w14:textId="3EE7090D" w:rsidR="003F59F4" w:rsidRPr="003F59F4" w:rsidRDefault="003F59F4" w:rsidP="002971E7">
            <w:pPr>
              <w:rPr>
                <w:szCs w:val="18"/>
              </w:rPr>
            </w:pPr>
            <w:r w:rsidRPr="003F59F4">
              <w:rPr>
                <w:szCs w:val="18"/>
              </w:rPr>
              <w:t>Used at SDSMT in CSC</w:t>
            </w:r>
          </w:p>
        </w:tc>
      </w:tr>
    </w:tbl>
    <w:p w14:paraId="6DAF6C5E" w14:textId="4A61D6BC" w:rsidR="008A56C4" w:rsidRDefault="008A56C4" w:rsidP="00974E73">
      <w:pPr>
        <w:rPr>
          <w:b/>
        </w:rPr>
      </w:pPr>
    </w:p>
    <w:p w14:paraId="5240484F" w14:textId="71A0D7A4" w:rsidR="00884AFD" w:rsidRDefault="00884AFD" w:rsidP="00271A51">
      <w:pPr>
        <w:pStyle w:val="Heading1"/>
        <w:spacing w:before="0"/>
      </w:pPr>
      <w:r>
        <w:lastRenderedPageBreak/>
        <w:t xml:space="preserve">Team </w:t>
      </w:r>
      <w:r w:rsidR="001C357C">
        <w:t>G</w:t>
      </w:r>
      <w:r>
        <w:t xml:space="preserve">round </w:t>
      </w:r>
      <w:r w:rsidR="001C357C">
        <w:t>R</w:t>
      </w:r>
      <w:r>
        <w:t>ules</w:t>
      </w:r>
    </w:p>
    <w:p w14:paraId="0BB63B67" w14:textId="2A832BB1" w:rsidR="00884AFD" w:rsidRDefault="00884AFD" w:rsidP="003A413B">
      <w:r>
        <w:t>If you feel there are issues with a partner, I need to be notified in sufficient time to attempt a resolution</w:t>
      </w:r>
      <w:r w:rsidR="002E7DB7">
        <w:t xml:space="preserve"> to allow changes in final grades</w:t>
      </w:r>
      <w:r>
        <w:t>. This is 10</w:t>
      </w:r>
      <w:r w:rsidR="003A413B">
        <w:t xml:space="preserve"> </w:t>
      </w:r>
      <w:r>
        <w:t>day</w:t>
      </w:r>
      <w:r w:rsidR="003A413B">
        <w:t>s</w:t>
      </w:r>
      <w:r>
        <w:t xml:space="preserve"> before the due date.</w:t>
      </w:r>
    </w:p>
    <w:p w14:paraId="3AAFF096" w14:textId="0AAD6E9B" w:rsidR="00954FAA" w:rsidRPr="00954FAA" w:rsidRDefault="00884AFD" w:rsidP="003A413B">
      <w:r w:rsidRPr="003A413B">
        <w:t xml:space="preserve">There is an </w:t>
      </w:r>
      <w:r w:rsidRPr="003A413B">
        <w:rPr>
          <w:b/>
          <w:bCs/>
        </w:rPr>
        <w:t>additional coding convention</w:t>
      </w:r>
      <w:r w:rsidRPr="003A413B">
        <w:t xml:space="preserve"> </w:t>
      </w:r>
      <w:r w:rsidR="00834A2F">
        <w:t>where</w:t>
      </w:r>
      <w:r w:rsidRPr="003A413B">
        <w:t xml:space="preserve"> a team must put down who wrote which function/class. Unfortunately, this is a check in case I get complaints of a “disappearing” teammate.</w:t>
      </w:r>
      <w:r w:rsidR="00954FAA">
        <w:t xml:space="preserve"> </w:t>
      </w:r>
    </w:p>
    <w:p w14:paraId="42C59099" w14:textId="6617F4E8" w:rsidR="00884AFD" w:rsidRPr="003A413B" w:rsidRDefault="00884AFD" w:rsidP="003A413B">
      <w:pPr>
        <w:rPr>
          <w:sz w:val="24"/>
          <w:szCs w:val="24"/>
        </w:rPr>
      </w:pPr>
      <w:r w:rsidRPr="003A413B">
        <w:t>Traditionally, the standard time for email response is 24 hours during the work week (excluding holidays and weekends). This is my guidance on confirming a missing teammate</w:t>
      </w:r>
      <w:r w:rsidRPr="003A413B">
        <w:t>.</w:t>
      </w:r>
    </w:p>
    <w:p w14:paraId="6E357DCB" w14:textId="55204693" w:rsidR="001509AD" w:rsidRDefault="001509AD" w:rsidP="00271A51">
      <w:pPr>
        <w:pStyle w:val="Heading1"/>
        <w:spacing w:before="0"/>
        <w:rPr>
          <w:b w:val="0"/>
        </w:rPr>
      </w:pPr>
      <w:r>
        <w:t>Checkpoints</w:t>
      </w:r>
    </w:p>
    <w:p w14:paraId="1527BBDA" w14:textId="7A8FADDE" w:rsidR="001509AD" w:rsidRDefault="001509AD" w:rsidP="001509AD">
      <w:pPr>
        <w:pStyle w:val="ListParagraph"/>
        <w:numPr>
          <w:ilvl w:val="0"/>
          <w:numId w:val="13"/>
        </w:numPr>
      </w:pPr>
      <w:r>
        <w:t xml:space="preserve">Send me the names for your team by </w:t>
      </w:r>
      <w:r w:rsidR="003A413B">
        <w:t>the team checkpoint due date</w:t>
      </w:r>
      <w:r>
        <w:t xml:space="preserve"> </w:t>
      </w:r>
      <w:r w:rsidRPr="003A413B">
        <w:rPr>
          <w:i/>
          <w:iCs/>
          <w:u w:val="single"/>
        </w:rPr>
        <w:t>via email</w:t>
      </w:r>
      <w:r w:rsidR="003A413B" w:rsidRPr="003A413B">
        <w:rPr>
          <w:i/>
          <w:iCs/>
          <w:u w:val="single"/>
        </w:rPr>
        <w:t xml:space="preserve"> or on paper in class</w:t>
      </w:r>
      <w:r>
        <w:t xml:space="preserve">. If I do not hear from you by </w:t>
      </w:r>
      <w:r w:rsidR="003A413B">
        <w:t>then</w:t>
      </w:r>
      <w:r>
        <w:t>, I will choose your teammates</w:t>
      </w:r>
      <w:r w:rsidR="00650896">
        <w:t>.</w:t>
      </w:r>
    </w:p>
    <w:p w14:paraId="750E19F4" w14:textId="3BE0F926" w:rsidR="004D51D2" w:rsidRDefault="004D51D2" w:rsidP="004D51D2">
      <w:pPr>
        <w:pStyle w:val="ListParagraph"/>
        <w:numPr>
          <w:ilvl w:val="1"/>
          <w:numId w:val="13"/>
        </w:numPr>
      </w:pPr>
      <w:r>
        <w:t>I reserve the right to add a student to your team.</w:t>
      </w:r>
    </w:p>
    <w:p w14:paraId="423E2E52" w14:textId="65361FA3" w:rsidR="003A413B" w:rsidRDefault="001509AD" w:rsidP="003A413B">
      <w:pPr>
        <w:pStyle w:val="ListParagraph"/>
        <w:numPr>
          <w:ilvl w:val="0"/>
          <w:numId w:val="13"/>
        </w:numPr>
      </w:pPr>
      <w:r>
        <w:t>Tell me your language choice b</w:t>
      </w:r>
      <w:r w:rsidR="003A413B">
        <w:t xml:space="preserve">y the language checkpoint </w:t>
      </w:r>
      <w:r w:rsidRPr="003A413B">
        <w:rPr>
          <w:i/>
          <w:iCs/>
          <w:u w:val="single"/>
        </w:rPr>
        <w:t xml:space="preserve">via </w:t>
      </w:r>
      <w:r w:rsidR="000A215D" w:rsidRPr="003A413B">
        <w:rPr>
          <w:i/>
          <w:iCs/>
          <w:u w:val="single"/>
        </w:rPr>
        <w:t>D2L</w:t>
      </w:r>
      <w:r w:rsidR="00650896">
        <w:t xml:space="preserve"> for record keeping</w:t>
      </w:r>
      <w:r w:rsidR="00730ED4">
        <w:t>, and current choice of “problem</w:t>
      </w:r>
      <w:r w:rsidR="00834A2F">
        <w:t>.</w:t>
      </w:r>
      <w:r w:rsidR="00730ED4">
        <w:t>”</w:t>
      </w:r>
      <w:r>
        <w:t xml:space="preserve"> I</w:t>
      </w:r>
      <w:r w:rsidR="00650896">
        <w:t xml:space="preserve"> wi</w:t>
      </w:r>
      <w:r>
        <w:t xml:space="preserve">ll keep a running list of languages on the course homepage </w:t>
      </w:r>
      <w:r w:rsidRPr="00E6782A">
        <w:rPr>
          <w:b/>
          <w:bCs/>
        </w:rPr>
        <w:t>as there may only be one repeat</w:t>
      </w:r>
      <w:r w:rsidR="00E6782A">
        <w:rPr>
          <w:b/>
          <w:bCs/>
        </w:rPr>
        <w:t xml:space="preserve"> language</w:t>
      </w:r>
      <w:r>
        <w:t xml:space="preserve">. If not </w:t>
      </w:r>
      <w:r w:rsidR="00650896">
        <w:t>selected on time</w:t>
      </w:r>
      <w:r>
        <w:t>, I</w:t>
      </w:r>
      <w:r w:rsidR="00650896">
        <w:t xml:space="preserve"> wi</w:t>
      </w:r>
      <w:r>
        <w:t>ll choose for you</w:t>
      </w:r>
      <w:r w:rsidR="00160C59">
        <w:t xml:space="preserve">, and you will </w:t>
      </w:r>
      <w:r w:rsidR="000A215D">
        <w:t>lose</w:t>
      </w:r>
      <w:r w:rsidR="00160C59">
        <w:t xml:space="preserve"> </w:t>
      </w:r>
      <w:r w:rsidR="003F59F4">
        <w:t>10</w:t>
      </w:r>
      <w:r w:rsidR="00160C59">
        <w:t xml:space="preserve"> points</w:t>
      </w:r>
      <w:r w:rsidR="00B82B5F">
        <w:t>.</w:t>
      </w:r>
      <w:r w:rsidR="003A413B">
        <w:br/>
      </w:r>
    </w:p>
    <w:p w14:paraId="37F949D2" w14:textId="04E78DF9" w:rsidR="00B82B5F" w:rsidRDefault="00730ED4" w:rsidP="003A413B">
      <w:pPr>
        <w:pStyle w:val="ListParagraph"/>
      </w:pPr>
      <w:r>
        <w:t xml:space="preserve">You may continue to change the problem to the end of the semester. </w:t>
      </w:r>
      <w:r w:rsidR="003A413B">
        <w:t>However, s</w:t>
      </w:r>
      <w:r w:rsidR="00B82B5F">
        <w:t xml:space="preserve">ince you must make code for your problem, </w:t>
      </w:r>
      <w:r w:rsidR="00B82B5F" w:rsidRPr="003A413B">
        <w:t xml:space="preserve">I want </w:t>
      </w:r>
      <w:r w:rsidR="003A413B" w:rsidRPr="003A413B">
        <w:t>the option to be</w:t>
      </w:r>
      <w:r w:rsidR="00B82B5F" w:rsidRPr="003A413B">
        <w:t xml:space="preserve"> able to provide early feedback.</w:t>
      </w:r>
    </w:p>
    <w:p w14:paraId="3A5B49E5" w14:textId="5949CB61" w:rsidR="00C75473" w:rsidRPr="00B82B5F" w:rsidRDefault="00C75473" w:rsidP="00C75473">
      <w:pPr>
        <w:pStyle w:val="Heading1"/>
        <w:rPr>
          <w:b w:val="0"/>
        </w:rPr>
      </w:pPr>
      <w:r>
        <w:t xml:space="preserve">Main </w:t>
      </w:r>
      <w:r w:rsidRPr="009410EA">
        <w:t xml:space="preserve">Project </w:t>
      </w:r>
      <w:r>
        <w:t>T</w:t>
      </w:r>
      <w:r w:rsidRPr="009410EA">
        <w:t>asks</w:t>
      </w:r>
    </w:p>
    <w:p w14:paraId="0A4B29E3" w14:textId="77777777" w:rsidR="00271A51" w:rsidRPr="009410EA" w:rsidRDefault="00271A51" w:rsidP="00271A51">
      <w:pPr>
        <w:pStyle w:val="ListParagraph"/>
        <w:numPr>
          <w:ilvl w:val="0"/>
          <w:numId w:val="5"/>
        </w:numPr>
      </w:pPr>
      <w:r w:rsidRPr="009410EA">
        <w:t xml:space="preserve">Select </w:t>
      </w:r>
      <w:r>
        <w:t>a “</w:t>
      </w:r>
      <w:r w:rsidRPr="009410EA">
        <w:t>problem</w:t>
      </w:r>
      <w:r>
        <w:t>”</w:t>
      </w:r>
    </w:p>
    <w:p w14:paraId="75840827" w14:textId="39503929" w:rsidR="00271A51" w:rsidRDefault="00271A51" w:rsidP="00271A51">
      <w:pPr>
        <w:pStyle w:val="ListParagraph"/>
        <w:numPr>
          <w:ilvl w:val="0"/>
          <w:numId w:val="5"/>
        </w:numPr>
      </w:pPr>
      <w:r w:rsidRPr="009410EA">
        <w:t>Create sample code</w:t>
      </w:r>
    </w:p>
    <w:p w14:paraId="25925AA7" w14:textId="6868A2B4" w:rsidR="00E73F48" w:rsidRDefault="00E73F48" w:rsidP="00083E1F">
      <w:pPr>
        <w:pStyle w:val="ListParagraph"/>
        <w:numPr>
          <w:ilvl w:val="1"/>
          <w:numId w:val="5"/>
        </w:numPr>
      </w:pPr>
      <w:r>
        <w:t>“</w:t>
      </w:r>
      <w:proofErr w:type="gramStart"/>
      <w:r>
        <w:t>solution</w:t>
      </w:r>
      <w:proofErr w:type="gramEnd"/>
      <w:r>
        <w:t xml:space="preserve"> to problem”</w:t>
      </w:r>
      <w:r w:rsidRPr="009410EA">
        <w:t xml:space="preserve"> </w:t>
      </w:r>
      <w:r>
        <w:t>code for presentation</w:t>
      </w:r>
    </w:p>
    <w:p w14:paraId="55AD9F0D" w14:textId="4AAC73D8" w:rsidR="00083E1F" w:rsidRDefault="00E73F48" w:rsidP="003A413B">
      <w:pPr>
        <w:pStyle w:val="ListParagraph"/>
        <w:numPr>
          <w:ilvl w:val="1"/>
          <w:numId w:val="5"/>
        </w:numPr>
      </w:pPr>
      <w:r>
        <w:t>“Hello world”</w:t>
      </w:r>
      <w:r w:rsidR="003A413B">
        <w:t xml:space="preserve"> like code sample</w:t>
      </w:r>
      <w:r>
        <w:t xml:space="preserve"> </w:t>
      </w:r>
      <w:r w:rsidR="003A413B">
        <w:t xml:space="preserve">showing </w:t>
      </w:r>
      <w:r>
        <w:t>basic usage</w:t>
      </w:r>
    </w:p>
    <w:p w14:paraId="6FB9BD70" w14:textId="12B2EACF" w:rsidR="00271A51" w:rsidRPr="009410EA" w:rsidRDefault="003A413B" w:rsidP="00271A51">
      <w:pPr>
        <w:pStyle w:val="ListParagraph"/>
        <w:numPr>
          <w:ilvl w:val="0"/>
          <w:numId w:val="5"/>
        </w:numPr>
      </w:pPr>
      <w:r>
        <w:t>Present your “pitch”</w:t>
      </w:r>
    </w:p>
    <w:p w14:paraId="18E54CF0" w14:textId="5346D587" w:rsidR="00C75473" w:rsidRDefault="00C75473" w:rsidP="00C75473">
      <w:pPr>
        <w:pStyle w:val="ListParagraph"/>
        <w:numPr>
          <w:ilvl w:val="0"/>
          <w:numId w:val="5"/>
        </w:numPr>
        <w:rPr>
          <w:color w:val="0D0D0D" w:themeColor="text1" w:themeTint="F2"/>
        </w:rPr>
      </w:pPr>
      <w:r w:rsidRPr="00340945">
        <w:rPr>
          <w:color w:val="0D0D0D" w:themeColor="text1" w:themeTint="F2"/>
        </w:rPr>
        <w:t xml:space="preserve">Answer </w:t>
      </w:r>
      <w:r w:rsidR="003A413B">
        <w:rPr>
          <w:color w:val="0D0D0D" w:themeColor="text1" w:themeTint="F2"/>
        </w:rPr>
        <w:t>the</w:t>
      </w:r>
      <w:r>
        <w:rPr>
          <w:color w:val="0D0D0D" w:themeColor="text1" w:themeTint="F2"/>
        </w:rPr>
        <w:t xml:space="preserve"> theory questions</w:t>
      </w:r>
      <w:r w:rsidR="003A413B">
        <w:rPr>
          <w:color w:val="0D0D0D" w:themeColor="text1" w:themeTint="F2"/>
        </w:rPr>
        <w:t xml:space="preserve"> in relation to your language</w:t>
      </w:r>
    </w:p>
    <w:p w14:paraId="65AD5F76" w14:textId="2F863CD0" w:rsidR="00650896" w:rsidRDefault="003A413B" w:rsidP="00650896">
      <w:pPr>
        <w:rPr>
          <w:b/>
          <w:bCs/>
        </w:rPr>
      </w:pPr>
      <w:r>
        <w:rPr>
          <w:b/>
          <w:bCs/>
          <w:i/>
          <w:iCs/>
        </w:rPr>
        <w:t xml:space="preserve">Notice: </w:t>
      </w:r>
      <w:r w:rsidR="00650896">
        <w:t>If you keep up with the tasks, this project will be very light during “heck week</w:t>
      </w:r>
      <w:r w:rsidR="00BD2A16">
        <w:t>.</w:t>
      </w:r>
      <w:r w:rsidR="00650896">
        <w:t xml:space="preserve">” If you wait, you will hate your PL life </w:t>
      </w:r>
      <w:r w:rsidR="00650896">
        <w:t>during “heck week.” You are adults, so you can set your own schedule</w:t>
      </w:r>
      <w:r w:rsidR="00BD2A16">
        <w:rPr>
          <w:b/>
          <w:bCs/>
        </w:rPr>
        <w:t>. Y</w:t>
      </w:r>
      <w:r w:rsidR="00650896" w:rsidRPr="00650896">
        <w:rPr>
          <w:b/>
          <w:bCs/>
        </w:rPr>
        <w:t xml:space="preserve">ou have been </w:t>
      </w:r>
      <w:r w:rsidR="00650896" w:rsidRPr="00650896">
        <w:rPr>
          <w:b/>
          <w:bCs/>
          <w:i/>
          <w:iCs/>
        </w:rPr>
        <w:t>warned</w:t>
      </w:r>
      <w:r w:rsidR="00650896" w:rsidRPr="00650896">
        <w:rPr>
          <w:b/>
          <w:bCs/>
        </w:rPr>
        <w:t>.</w:t>
      </w:r>
    </w:p>
    <w:p w14:paraId="2FC052B1" w14:textId="3A78E80E" w:rsidR="00271A51" w:rsidRDefault="00271A51" w:rsidP="00271A51">
      <w:pPr>
        <w:pStyle w:val="Heading2"/>
      </w:pPr>
      <w:r>
        <w:t>Select a “</w:t>
      </w:r>
      <w:r w:rsidR="001C357C">
        <w:t>P</w:t>
      </w:r>
      <w:r>
        <w:t>roblem”</w:t>
      </w:r>
    </w:p>
    <w:p w14:paraId="28C12CFC" w14:textId="1BB5D785" w:rsidR="00271A51" w:rsidRDefault="00271A51" w:rsidP="00271A51">
      <w:r>
        <w:t>Select a “problem” that will show the power of your language. This will provide the base for y</w:t>
      </w:r>
      <w:r w:rsidRPr="009410EA">
        <w:t>our “pitch</w:t>
      </w:r>
      <w:r w:rsidR="00BD2A16">
        <w:t>,</w:t>
      </w:r>
      <w:r w:rsidRPr="009410EA">
        <w:t xml:space="preserve">” </w:t>
      </w:r>
      <w:r>
        <w:t>which will explain why your “team” should</w:t>
      </w:r>
      <w:r w:rsidRPr="009410EA">
        <w:t xml:space="preserve"> </w:t>
      </w:r>
      <w:r>
        <w:t>take the time to move to a new language compared to staying with</w:t>
      </w:r>
      <w:r w:rsidRPr="009410EA">
        <w:t xml:space="preserve"> C++, Java, Python, </w:t>
      </w:r>
      <w:r>
        <w:t>and/</w:t>
      </w:r>
      <w:r w:rsidRPr="009410EA">
        <w:t>or Scala</w:t>
      </w:r>
      <w:r>
        <w:t xml:space="preserve">. </w:t>
      </w:r>
    </w:p>
    <w:p w14:paraId="12992AF6" w14:textId="405EBAAB" w:rsidR="00271A51" w:rsidRPr="00271A51" w:rsidRDefault="00271A51" w:rsidP="00271A51">
      <w:r w:rsidRPr="009F22F8">
        <w:rPr>
          <w:b/>
          <w:bCs/>
        </w:rPr>
        <w:t>NOTE:</w:t>
      </w:r>
      <w:r>
        <w:t xml:space="preserve"> If you decide later </w:t>
      </w:r>
      <w:r w:rsidR="00BD2A16">
        <w:t xml:space="preserve">that </w:t>
      </w:r>
      <w:r>
        <w:t>the language is “a bad idea</w:t>
      </w:r>
      <w:r>
        <w:t>,” you may</w:t>
      </w:r>
      <w:r w:rsidRPr="00CF554F">
        <w:rPr>
          <w:i/>
        </w:rPr>
        <w:t xml:space="preserve"> </w:t>
      </w:r>
      <w:r w:rsidRPr="009F22F8">
        <w:rPr>
          <w:iCs/>
        </w:rPr>
        <w:t>c</w:t>
      </w:r>
      <w:r w:rsidRPr="00CF554F">
        <w:rPr>
          <w:rStyle w:val="Emphasis"/>
          <w:i w:val="0"/>
        </w:rPr>
        <w:t>hange the pitch to be in the context of "our team wants to change</w:t>
      </w:r>
      <w:r>
        <w:rPr>
          <w:rStyle w:val="Emphasis"/>
          <w:i w:val="0"/>
        </w:rPr>
        <w:t xml:space="preserve"> to this language</w:t>
      </w:r>
      <w:r w:rsidRPr="00CF554F">
        <w:rPr>
          <w:rStyle w:val="Emphasis"/>
          <w:i w:val="0"/>
        </w:rPr>
        <w:t>, let's convince them otherwise</w:t>
      </w:r>
      <w:r>
        <w:rPr>
          <w:rStyle w:val="Emphasis"/>
          <w:i w:val="0"/>
        </w:rPr>
        <w:t>.</w:t>
      </w:r>
      <w:r w:rsidRPr="00CF554F">
        <w:rPr>
          <w:rStyle w:val="Emphasis"/>
          <w:i w:val="0"/>
        </w:rPr>
        <w:t>"</w:t>
      </w:r>
    </w:p>
    <w:p w14:paraId="76686386" w14:textId="77777777" w:rsidR="003A413B" w:rsidRDefault="003A413B">
      <w:pPr>
        <w:rPr>
          <w:rFonts w:asciiTheme="majorHAnsi" w:eastAsiaTheme="majorEastAsia" w:hAnsiTheme="majorHAnsi" w:cstheme="majorBidi"/>
          <w:color w:val="2F5496" w:themeColor="accent1" w:themeShade="BF"/>
          <w:sz w:val="26"/>
          <w:szCs w:val="26"/>
        </w:rPr>
      </w:pPr>
      <w:r>
        <w:br w:type="page"/>
      </w:r>
    </w:p>
    <w:p w14:paraId="338BD990" w14:textId="38533E62" w:rsidR="00271A51" w:rsidRPr="009410EA" w:rsidRDefault="00B7469B" w:rsidP="00271A51">
      <w:pPr>
        <w:pStyle w:val="Heading2"/>
      </w:pPr>
      <w:r>
        <w:lastRenderedPageBreak/>
        <w:t xml:space="preserve">Project </w:t>
      </w:r>
      <w:r w:rsidR="00271A51" w:rsidRPr="009410EA">
        <w:t>C</w:t>
      </w:r>
      <w:r w:rsidR="00271A51">
        <w:t>o</w:t>
      </w:r>
      <w:r w:rsidR="00271A51" w:rsidRPr="009410EA">
        <w:t>de</w:t>
      </w:r>
    </w:p>
    <w:p w14:paraId="1726349E" w14:textId="69AC1244" w:rsidR="00271A51" w:rsidRDefault="00271A51" w:rsidP="00271A51">
      <w:r w:rsidRPr="0060186C">
        <w:t xml:space="preserve">You must make </w:t>
      </w:r>
      <w:r w:rsidR="00B7469B">
        <w:t>a project</w:t>
      </w:r>
      <w:r w:rsidRPr="0060186C">
        <w:t xml:space="preserve">. Since you </w:t>
      </w:r>
      <w:r>
        <w:t>will be</w:t>
      </w:r>
      <w:r w:rsidRPr="0060186C">
        <w:t xml:space="preserve"> showing your code running in the presentation, you must provide code. Your code should, at minimum, show why the language is good for the problem</w:t>
      </w:r>
      <w:del w:id="0" w:author="Lori" w:date="2022-09-14T11:33:00Z">
        <w:r w:rsidRPr="0060186C" w:rsidDel="001C357C">
          <w:delText>,</w:delText>
        </w:r>
      </w:del>
      <w:r w:rsidRPr="0060186C">
        <w:t xml:space="preserve"> and should be equivalent in </w:t>
      </w:r>
      <w:r w:rsidRPr="0060186C">
        <w:t>size to the first assignment of this class. Specifically, it should have</w:t>
      </w:r>
    </w:p>
    <w:p w14:paraId="2FBD59EE" w14:textId="5FA6C728" w:rsidR="00271A51" w:rsidRDefault="00E73F48" w:rsidP="00271A51">
      <w:pPr>
        <w:pStyle w:val="ListParagraph"/>
        <w:numPr>
          <w:ilvl w:val="0"/>
          <w:numId w:val="8"/>
        </w:numPr>
      </w:pPr>
      <w:r>
        <w:t xml:space="preserve">A </w:t>
      </w:r>
      <w:r w:rsidRPr="003A413B">
        <w:rPr>
          <w:b/>
          <w:bCs/>
        </w:rPr>
        <w:t>minimum</w:t>
      </w:r>
      <w:r>
        <w:t xml:space="preserve"> of</w:t>
      </w:r>
      <w:r w:rsidR="00271A51" w:rsidRPr="0060186C">
        <w:t xml:space="preserve"> </w:t>
      </w:r>
      <w:r w:rsidR="00271A51">
        <w:t>2</w:t>
      </w:r>
      <w:r w:rsidR="00271A51" w:rsidRPr="0060186C">
        <w:t xml:space="preserve"> code </w:t>
      </w:r>
      <w:r w:rsidR="00271A51" w:rsidRPr="00875FCA">
        <w:rPr>
          <w:b/>
        </w:rPr>
        <w:t>files</w:t>
      </w:r>
      <w:r w:rsidR="00A65C33">
        <w:rPr>
          <w:b/>
        </w:rPr>
        <w:t>/classes/modules</w:t>
      </w:r>
      <w:r w:rsidR="00271A51">
        <w:t xml:space="preserve"> per person (or equivalent) that meet the ideas of the SOLID principle</w:t>
      </w:r>
      <w:r w:rsidR="003A413B">
        <w:t>s</w:t>
      </w:r>
      <w:r>
        <w:t xml:space="preserve"> (no rounding</w:t>
      </w:r>
      <w:r w:rsidR="003650AB">
        <w:t>. If the language supports generated files or you use another langu</w:t>
      </w:r>
      <w:r w:rsidR="001C357C">
        <w:t>ag</w:t>
      </w:r>
      <w:r w:rsidR="003650AB">
        <w:t xml:space="preserve">e to present graphically (or similar), you may use them, but I only count files </w:t>
      </w:r>
      <w:r w:rsidR="003650AB">
        <w:rPr>
          <w:i/>
          <w:iCs/>
        </w:rPr>
        <w:t>your team</w:t>
      </w:r>
      <w:r w:rsidR="003650AB">
        <w:t xml:space="preserve"> </w:t>
      </w:r>
      <w:r w:rsidR="00336531">
        <w:t xml:space="preserve">personally </w:t>
      </w:r>
      <w:r w:rsidR="003650AB">
        <w:t>wrote</w:t>
      </w:r>
      <w:r w:rsidR="001C357C">
        <w:t>)</w:t>
      </w:r>
      <w:r w:rsidR="00336531">
        <w:t>.</w:t>
      </w:r>
    </w:p>
    <w:p w14:paraId="0E2FD2B6" w14:textId="5A18BCD3" w:rsidR="00271A51" w:rsidRDefault="00271A51" w:rsidP="00271A51">
      <w:pPr>
        <w:pStyle w:val="ListParagraph"/>
        <w:numPr>
          <w:ilvl w:val="1"/>
          <w:numId w:val="8"/>
        </w:numPr>
      </w:pPr>
      <w:r>
        <w:t xml:space="preserve">An example </w:t>
      </w:r>
      <w:r w:rsidRPr="00875FCA">
        <w:rPr>
          <w:b/>
        </w:rPr>
        <w:t>violation</w:t>
      </w:r>
      <w:r>
        <w:t xml:space="preserve"> would be having 4 classes in 1 file.</w:t>
      </w:r>
    </w:p>
    <w:p w14:paraId="0210D401" w14:textId="48BFD8C3" w:rsidR="008E1D5F" w:rsidRDefault="008E1D5F" w:rsidP="00271A51">
      <w:pPr>
        <w:pStyle w:val="ListParagraph"/>
        <w:numPr>
          <w:ilvl w:val="1"/>
          <w:numId w:val="8"/>
        </w:numPr>
      </w:pPr>
      <w:r>
        <w:t>Another example violation is functional decomposition (</w:t>
      </w:r>
      <w:r w:rsidR="003A413B">
        <w:t>AKA</w:t>
      </w:r>
      <w:r>
        <w:t xml:space="preserve"> splitting up what should be one class/file into multiple files just to bump up the file count)</w:t>
      </w:r>
    </w:p>
    <w:p w14:paraId="5BB33C06" w14:textId="09A70C3E" w:rsidR="00271A51" w:rsidRDefault="00271A51" w:rsidP="00271A51">
      <w:pPr>
        <w:pStyle w:val="ListParagraph"/>
        <w:numPr>
          <w:ilvl w:val="1"/>
          <w:numId w:val="8"/>
        </w:numPr>
      </w:pPr>
      <w:r>
        <w:t xml:space="preserve">If you think you do not need these, talk to me about signing a waiver on this item. </w:t>
      </w:r>
    </w:p>
    <w:p w14:paraId="06129CF5" w14:textId="0059FC98" w:rsidR="00271A51" w:rsidRDefault="00271A51" w:rsidP="00FE6C0E">
      <w:pPr>
        <w:pStyle w:val="ListParagraph"/>
        <w:numPr>
          <w:ilvl w:val="2"/>
          <w:numId w:val="8"/>
        </w:numPr>
      </w:pPr>
      <w:r>
        <w:t xml:space="preserve">If you do this embedded </w:t>
      </w:r>
      <w:r w:rsidR="00FE6C0E">
        <w:t>in some fashion</w:t>
      </w:r>
      <w:r>
        <w:t xml:space="preserve">, I only count your </w:t>
      </w:r>
      <w:r w:rsidR="003A413B">
        <w:t xml:space="preserve">personally constructed </w:t>
      </w:r>
      <w:r>
        <w:t>languages files.</w:t>
      </w:r>
    </w:p>
    <w:p w14:paraId="131C1043" w14:textId="1264A8E7" w:rsidR="00271A51" w:rsidRDefault="00E73F48" w:rsidP="00271A51">
      <w:pPr>
        <w:pStyle w:val="ListParagraph"/>
        <w:numPr>
          <w:ilvl w:val="0"/>
          <w:numId w:val="8"/>
        </w:numPr>
      </w:pPr>
      <w:r>
        <w:t xml:space="preserve">A </w:t>
      </w:r>
      <w:r w:rsidRPr="00F8015B">
        <w:rPr>
          <w:b/>
          <w:bCs/>
        </w:rPr>
        <w:t>minimum</w:t>
      </w:r>
      <w:r>
        <w:t xml:space="preserve"> of </w:t>
      </w:r>
      <w:r w:rsidR="00271A51">
        <w:t>1</w:t>
      </w:r>
      <w:r w:rsidR="00271A51" w:rsidRPr="0060186C">
        <w:t xml:space="preserve"> distinct piece of functionality</w:t>
      </w:r>
      <w:r w:rsidR="00271A51">
        <w:t xml:space="preserve"> per person</w:t>
      </w:r>
      <w:r>
        <w:t xml:space="preserve"> (no rounding)</w:t>
      </w:r>
      <w:r w:rsidR="001C357C">
        <w:t>.</w:t>
      </w:r>
    </w:p>
    <w:p w14:paraId="36A8A917" w14:textId="17E7AD2F" w:rsidR="00271A51" w:rsidRPr="0060186C" w:rsidRDefault="00271A51" w:rsidP="00271A51">
      <w:pPr>
        <w:pStyle w:val="ListParagraph"/>
        <w:numPr>
          <w:ilvl w:val="0"/>
          <w:numId w:val="8"/>
        </w:numPr>
      </w:pPr>
      <w:r>
        <w:t>Each piece of functionality must have</w:t>
      </w:r>
      <w:r w:rsidRPr="0060186C">
        <w:t xml:space="preserve"> </w:t>
      </w:r>
      <w:r>
        <w:t>a</w:t>
      </w:r>
      <w:r w:rsidRPr="0060186C">
        <w:t xml:space="preserve">n </w:t>
      </w:r>
      <w:r w:rsidRPr="003A413B">
        <w:rPr>
          <w:b/>
          <w:bCs/>
        </w:rPr>
        <w:t>average</w:t>
      </w:r>
      <w:r w:rsidRPr="0060186C">
        <w:t xml:space="preserve"> of </w:t>
      </w:r>
      <w:r>
        <w:t>2</w:t>
      </w:r>
      <w:r w:rsidRPr="0060186C">
        <w:t xml:space="preserve"> functions (or equivalent</w:t>
      </w:r>
      <w:r>
        <w:t>) per person</w:t>
      </w:r>
      <w:r w:rsidR="001C357C">
        <w:t>.</w:t>
      </w:r>
    </w:p>
    <w:p w14:paraId="7F6BAD85" w14:textId="01768D23" w:rsidR="00271A51" w:rsidRDefault="00271A51" w:rsidP="00271A51">
      <w:pPr>
        <w:rPr>
          <w:b/>
        </w:rPr>
      </w:pPr>
      <w:r w:rsidRPr="0060186C">
        <w:t>You must also provide a “hello world” file</w:t>
      </w:r>
      <w:r>
        <w:t xml:space="preserve"> demonstrating the basic use of the language </w:t>
      </w:r>
      <w:r w:rsidRPr="001662AF">
        <w:rPr>
          <w:b/>
        </w:rPr>
        <w:t xml:space="preserve">with some </w:t>
      </w:r>
      <w:r>
        <w:rPr>
          <w:b/>
        </w:rPr>
        <w:t>input, output, branching, and iteration/recursion at minimum.</w:t>
      </w:r>
      <w:r w:rsidR="006F1052">
        <w:rPr>
          <w:b/>
        </w:rPr>
        <w:t xml:space="preserve"> </w:t>
      </w:r>
      <w:r w:rsidR="006F1052" w:rsidRPr="003A413B">
        <w:rPr>
          <w:bCs/>
        </w:rPr>
        <w:t>You are welcome to do more (</w:t>
      </w:r>
      <w:proofErr w:type="gramStart"/>
      <w:r w:rsidR="006F1052" w:rsidRPr="003A413B">
        <w:rPr>
          <w:bCs/>
        </w:rPr>
        <w:t>e.g.</w:t>
      </w:r>
      <w:proofErr w:type="gramEnd"/>
      <w:r w:rsidR="006F1052" w:rsidRPr="003A413B">
        <w:rPr>
          <w:bCs/>
        </w:rPr>
        <w:t xml:space="preserve"> like </w:t>
      </w:r>
      <w:hyperlink r:id="rId8" w:history="1">
        <w:r w:rsidR="006F1052" w:rsidRPr="003A413B">
          <w:rPr>
            <w:rStyle w:val="Hyperlink"/>
            <w:bCs/>
          </w:rPr>
          <w:t>https://learnxinyminutes.com/</w:t>
        </w:r>
      </w:hyperlink>
      <w:r w:rsidR="006F1052" w:rsidRPr="003A413B">
        <w:rPr>
          <w:bCs/>
        </w:rPr>
        <w:t xml:space="preserve">). I’m also OK if you put the minimum requirements at the </w:t>
      </w:r>
      <w:proofErr w:type="gramStart"/>
      <w:r w:rsidR="006F1052" w:rsidRPr="003A413B">
        <w:rPr>
          <w:bCs/>
        </w:rPr>
        <w:t>top, and</w:t>
      </w:r>
      <w:proofErr w:type="gramEnd"/>
      <w:r w:rsidR="006F1052" w:rsidRPr="003A413B">
        <w:rPr>
          <w:bCs/>
        </w:rPr>
        <w:t xml:space="preserve"> use the rest like “scratch paper” to test things.  </w:t>
      </w:r>
    </w:p>
    <w:p w14:paraId="32A7B8EC" w14:textId="4DECC1B6" w:rsidR="00FE6C0E" w:rsidRPr="00FE6C0E" w:rsidRDefault="00FE6C0E" w:rsidP="00271A51">
      <w:pPr>
        <w:rPr>
          <w:bCs/>
        </w:rPr>
      </w:pPr>
      <w:r w:rsidRPr="00FE6C0E">
        <w:rPr>
          <w:bCs/>
        </w:rPr>
        <w:t>Please refer to the submission instructions for how to structure your code when zipping the files.</w:t>
      </w:r>
    </w:p>
    <w:p w14:paraId="60ECC32C" w14:textId="1A44931B" w:rsidR="00271A51" w:rsidRDefault="00271A51" w:rsidP="00271A51">
      <w:pPr>
        <w:rPr>
          <w:bCs/>
        </w:rPr>
      </w:pPr>
      <w:r>
        <w:rPr>
          <w:b/>
        </w:rPr>
        <w:t xml:space="preserve"> Tip:</w:t>
      </w:r>
      <w:r w:rsidRPr="005C3789">
        <w:rPr>
          <w:bCs/>
        </w:rPr>
        <w:t xml:space="preserve"> </w:t>
      </w:r>
      <w:r w:rsidR="00FE6C0E">
        <w:rPr>
          <w:bCs/>
        </w:rPr>
        <w:t>T</w:t>
      </w:r>
      <w:r w:rsidRPr="005C3789">
        <w:rPr>
          <w:bCs/>
        </w:rPr>
        <w:t>his is a good place to write up the sample code required by some of the theory questions.</w:t>
      </w:r>
    </w:p>
    <w:p w14:paraId="5D49F00D" w14:textId="4B6B4052" w:rsidR="008A56C4" w:rsidRPr="009410EA" w:rsidRDefault="0027357D" w:rsidP="00271A51">
      <w:pPr>
        <w:pStyle w:val="Heading2"/>
      </w:pPr>
      <w:r w:rsidRPr="009410EA">
        <w:t xml:space="preserve">The </w:t>
      </w:r>
      <w:r w:rsidR="001C357C">
        <w:t>P</w:t>
      </w:r>
      <w:r w:rsidRPr="009410EA">
        <w:t xml:space="preserve">itch </w:t>
      </w:r>
    </w:p>
    <w:p w14:paraId="7E136662" w14:textId="6B1FB859" w:rsidR="0027357D" w:rsidRPr="009410EA" w:rsidRDefault="000355B8" w:rsidP="00974E73">
      <w:r>
        <w:t xml:space="preserve">Your “pitch” will be </w:t>
      </w:r>
      <w:r w:rsidR="004D51D2">
        <w:t>presentation during finals week</w:t>
      </w:r>
      <w:r>
        <w:t xml:space="preserve">. </w:t>
      </w:r>
      <w:r w:rsidR="004D51D2">
        <w:t>Attendance is mandatory.</w:t>
      </w:r>
      <w:r>
        <w:t xml:space="preserve"> </w:t>
      </w:r>
      <w:r w:rsidR="0027357D" w:rsidRPr="009410EA">
        <w:t xml:space="preserve">The purpose of doing a </w:t>
      </w:r>
      <w:r w:rsidR="009410EA">
        <w:t>“</w:t>
      </w:r>
      <w:r w:rsidR="0027357D" w:rsidRPr="009410EA">
        <w:t>pitch</w:t>
      </w:r>
      <w:r w:rsidR="009410EA">
        <w:t>”</w:t>
      </w:r>
      <w:r w:rsidR="0027357D" w:rsidRPr="009410EA">
        <w:t xml:space="preserve"> is to give you training in the future </w:t>
      </w:r>
      <w:r w:rsidR="00BD2A16">
        <w:t>for</w:t>
      </w:r>
      <w:r w:rsidR="0027357D" w:rsidRPr="009410EA">
        <w:t xml:space="preserve"> when you are trying to convince your </w:t>
      </w:r>
      <w:r w:rsidR="009410EA" w:rsidRPr="009410EA">
        <w:t>colleague</w:t>
      </w:r>
      <w:r w:rsidR="009410EA">
        <w:t>s</w:t>
      </w:r>
      <w:r w:rsidR="0027357D" w:rsidRPr="009410EA">
        <w:t xml:space="preserve"> to take the eff</w:t>
      </w:r>
      <w:r w:rsidR="00BD2A16">
        <w:t>ort</w:t>
      </w:r>
      <w:r w:rsidR="0027357D" w:rsidRPr="009410EA">
        <w:t xml:space="preserve"> to learn new </w:t>
      </w:r>
      <w:r w:rsidR="009410EA" w:rsidRPr="009410EA">
        <w:t>language</w:t>
      </w:r>
      <w:r w:rsidR="009410EA">
        <w:t>.</w:t>
      </w:r>
      <w:r w:rsidR="009F22F8">
        <w:t xml:space="preserve"> </w:t>
      </w:r>
      <w:r w:rsidR="0027357D" w:rsidRPr="009410EA">
        <w:t>After doing so</w:t>
      </w:r>
      <w:r w:rsidR="009F22F8">
        <w:t>,</w:t>
      </w:r>
      <w:r w:rsidR="0027357D" w:rsidRPr="009410EA">
        <w:t xml:space="preserve"> decide on a problem where your languages will do better. Your “pitch” must be presented in the</w:t>
      </w:r>
      <w:r w:rsidR="009410EA">
        <w:t xml:space="preserve"> </w:t>
      </w:r>
      <w:r w:rsidR="0027357D" w:rsidRPr="009410EA">
        <w:t xml:space="preserve">context of providing a better option than C++, Java, Python, </w:t>
      </w:r>
      <w:r w:rsidR="009410EA">
        <w:t>and/</w:t>
      </w:r>
      <w:r w:rsidR="0027357D" w:rsidRPr="009410EA">
        <w:t xml:space="preserve">or Scala </w:t>
      </w:r>
      <w:r w:rsidR="0027357D" w:rsidRPr="0011644E">
        <w:rPr>
          <w:b/>
        </w:rPr>
        <w:t xml:space="preserve">for </w:t>
      </w:r>
      <w:r w:rsidR="0011644E">
        <w:rPr>
          <w:b/>
        </w:rPr>
        <w:t>your</w:t>
      </w:r>
      <w:r w:rsidR="004A7884" w:rsidRPr="0011644E">
        <w:rPr>
          <w:b/>
        </w:rPr>
        <w:t xml:space="preserve"> problem</w:t>
      </w:r>
      <w:r w:rsidR="004A7884" w:rsidRPr="009410EA">
        <w:t>. You pitch must include</w:t>
      </w:r>
    </w:p>
    <w:p w14:paraId="6BDC516B" w14:textId="6AA6688E" w:rsidR="007135E6" w:rsidRPr="0077243E" w:rsidRDefault="007135E6" w:rsidP="007135E6">
      <w:pPr>
        <w:pStyle w:val="ListParagraph"/>
        <w:numPr>
          <w:ilvl w:val="1"/>
          <w:numId w:val="12"/>
        </w:numPr>
      </w:pPr>
      <w:r w:rsidRPr="0077243E">
        <w:t>Language version</w:t>
      </w:r>
      <w:r w:rsidR="001662AF">
        <w:t xml:space="preserve"> (there should be a number or year here)</w:t>
      </w:r>
    </w:p>
    <w:p w14:paraId="3FE33383" w14:textId="77777777" w:rsidR="00AB7B6F" w:rsidRDefault="00AB7B6F" w:rsidP="00AB7B6F">
      <w:pPr>
        <w:pStyle w:val="ListParagraph"/>
        <w:numPr>
          <w:ilvl w:val="1"/>
          <w:numId w:val="12"/>
        </w:numPr>
      </w:pPr>
      <w:r>
        <w:t>Language philosophy</w:t>
      </w:r>
    </w:p>
    <w:p w14:paraId="7E2C77B8" w14:textId="558D2B88" w:rsidR="007135E6" w:rsidRDefault="007135E6" w:rsidP="007135E6">
      <w:pPr>
        <w:pStyle w:val="ListParagraph"/>
        <w:numPr>
          <w:ilvl w:val="1"/>
          <w:numId w:val="12"/>
        </w:numPr>
      </w:pPr>
      <w:r w:rsidRPr="0077243E">
        <w:t>Why should it be used</w:t>
      </w:r>
      <w:r w:rsidR="00366B76">
        <w:t xml:space="preserve"> </w:t>
      </w:r>
      <w:r w:rsidR="00BA2220">
        <w:t>(or not)</w:t>
      </w:r>
      <w:r w:rsidR="00741CC8">
        <w:t xml:space="preserve"> based on the metrics (</w:t>
      </w:r>
      <w:proofErr w:type="gramStart"/>
      <w:r w:rsidR="00741CC8">
        <w:t>e.g.</w:t>
      </w:r>
      <w:proofErr w:type="gramEnd"/>
      <w:r w:rsidR="00741CC8">
        <w:t xml:space="preserve"> orthogonality) given </w:t>
      </w:r>
      <w:r w:rsidR="002005AA">
        <w:t xml:space="preserve">in </w:t>
      </w:r>
      <w:r w:rsidR="00741CC8">
        <w:t>class</w:t>
      </w:r>
    </w:p>
    <w:p w14:paraId="0B814101" w14:textId="5E251726" w:rsidR="00AB7B6F" w:rsidRDefault="00AB7B6F" w:rsidP="00AB7B6F">
      <w:pPr>
        <w:pStyle w:val="ListParagraph"/>
        <w:numPr>
          <w:ilvl w:val="1"/>
          <w:numId w:val="12"/>
        </w:numPr>
      </w:pPr>
      <w:r w:rsidRPr="0077243E">
        <w:t>Where it is commonly use</w:t>
      </w:r>
      <w:r w:rsidR="00BA2220">
        <w:t>d</w:t>
      </w:r>
      <w:r w:rsidRPr="0077243E">
        <w:t xml:space="preserve"> (or would like to see it used)</w:t>
      </w:r>
    </w:p>
    <w:p w14:paraId="3F23A065" w14:textId="7E095C6F" w:rsidR="00AB7B6F" w:rsidRDefault="00AB7B6F" w:rsidP="00AB7B6F">
      <w:pPr>
        <w:pStyle w:val="ListParagraph"/>
        <w:numPr>
          <w:ilvl w:val="1"/>
          <w:numId w:val="12"/>
        </w:numPr>
      </w:pPr>
      <w:r w:rsidRPr="0077243E">
        <w:t>Basic usage</w:t>
      </w:r>
      <w:r>
        <w:t xml:space="preserve"> of the language </w:t>
      </w:r>
      <w:r w:rsidR="00741CC8">
        <w:rPr>
          <w:rStyle w:val="FootnoteReference"/>
        </w:rPr>
        <w:footnoteReference w:id="1"/>
      </w:r>
    </w:p>
    <w:p w14:paraId="5A4C73B9" w14:textId="675B1C25" w:rsidR="00AB7B6F" w:rsidRPr="0077243E" w:rsidRDefault="00271A51" w:rsidP="00AB7B6F">
      <w:pPr>
        <w:pStyle w:val="ListParagraph"/>
        <w:numPr>
          <w:ilvl w:val="1"/>
          <w:numId w:val="12"/>
        </w:numPr>
      </w:pPr>
      <w:r>
        <w:t>You</w:t>
      </w:r>
      <w:r w:rsidR="00BD2A16">
        <w:t>r</w:t>
      </w:r>
      <w:r>
        <w:t xml:space="preserve"> selected “</w:t>
      </w:r>
      <w:r w:rsidR="00AB7B6F" w:rsidRPr="0077243E">
        <w:t>problem</w:t>
      </w:r>
      <w:r>
        <w:t>”</w:t>
      </w:r>
    </w:p>
    <w:p w14:paraId="0AF9C5CF" w14:textId="2BBBFCC8" w:rsidR="007135E6" w:rsidRDefault="007135E6" w:rsidP="007135E6">
      <w:pPr>
        <w:pStyle w:val="ListParagraph"/>
        <w:numPr>
          <w:ilvl w:val="1"/>
          <w:numId w:val="12"/>
        </w:numPr>
        <w:rPr>
          <w:b/>
        </w:rPr>
      </w:pPr>
      <w:r w:rsidRPr="0077243E">
        <w:t xml:space="preserve">Why it should be used to solve </w:t>
      </w:r>
      <w:r w:rsidR="001662AF" w:rsidRPr="001662AF">
        <w:rPr>
          <w:b/>
        </w:rPr>
        <w:t>your</w:t>
      </w:r>
      <w:r w:rsidRPr="001662AF">
        <w:rPr>
          <w:b/>
        </w:rPr>
        <w:t xml:space="preserve"> problem</w:t>
      </w:r>
    </w:p>
    <w:p w14:paraId="65DD44A5" w14:textId="6ED41C05" w:rsidR="000F16ED" w:rsidRPr="000F16ED" w:rsidRDefault="000F16ED" w:rsidP="007135E6">
      <w:pPr>
        <w:pStyle w:val="ListParagraph"/>
        <w:numPr>
          <w:ilvl w:val="1"/>
          <w:numId w:val="12"/>
        </w:numPr>
        <w:rPr>
          <w:bCs/>
        </w:rPr>
      </w:pPr>
      <w:r>
        <w:rPr>
          <w:bCs/>
        </w:rPr>
        <w:t>A list of</w:t>
      </w:r>
      <w:r w:rsidRPr="000F16ED">
        <w:rPr>
          <w:b/>
          <w:i/>
          <w:iCs/>
        </w:rPr>
        <w:t xml:space="preserve"> all</w:t>
      </w:r>
      <w:r w:rsidRPr="000F16ED">
        <w:rPr>
          <w:bCs/>
        </w:rPr>
        <w:t xml:space="preserve"> the features you implemented</w:t>
      </w:r>
    </w:p>
    <w:p w14:paraId="1D67956C" w14:textId="054D6732" w:rsidR="007135E6" w:rsidRPr="0077243E" w:rsidRDefault="007135E6" w:rsidP="007135E6">
      <w:pPr>
        <w:pStyle w:val="ListParagraph"/>
        <w:numPr>
          <w:ilvl w:val="1"/>
          <w:numId w:val="12"/>
        </w:numPr>
      </w:pPr>
      <w:r w:rsidRPr="0077243E">
        <w:t xml:space="preserve">Code sample </w:t>
      </w:r>
      <w:r w:rsidR="0011644E" w:rsidRPr="0011644E">
        <w:rPr>
          <w:b/>
        </w:rPr>
        <w:t xml:space="preserve">for </w:t>
      </w:r>
      <w:r w:rsidR="0011644E">
        <w:rPr>
          <w:b/>
        </w:rPr>
        <w:t>your</w:t>
      </w:r>
      <w:r w:rsidR="0011644E" w:rsidRPr="0011644E">
        <w:rPr>
          <w:b/>
        </w:rPr>
        <w:t xml:space="preserve"> problem</w:t>
      </w:r>
      <w:r w:rsidR="00BA2220">
        <w:rPr>
          <w:b/>
        </w:rPr>
        <w:t>,</w:t>
      </w:r>
      <w:r w:rsidR="0011644E" w:rsidRPr="0077243E">
        <w:t xml:space="preserve"> </w:t>
      </w:r>
      <w:r w:rsidRPr="00BA2220">
        <w:rPr>
          <w:b/>
          <w:bCs/>
          <w:i/>
          <w:iCs/>
          <w:u w:val="single"/>
        </w:rPr>
        <w:t>running</w:t>
      </w:r>
      <w:r w:rsidR="00BA2220">
        <w:rPr>
          <w:b/>
          <w:bCs/>
          <w:i/>
          <w:iCs/>
          <w:u w:val="single"/>
        </w:rPr>
        <w:t>,</w:t>
      </w:r>
      <w:r w:rsidR="001662AF">
        <w:t xml:space="preserve"> </w:t>
      </w:r>
      <w:r w:rsidR="00BA2220">
        <w:t xml:space="preserve">that </w:t>
      </w:r>
      <w:r w:rsidR="001662AF">
        <w:t>show</w:t>
      </w:r>
      <w:r w:rsidR="00BA2220">
        <w:t>s</w:t>
      </w:r>
      <w:r w:rsidR="001662AF">
        <w:t xml:space="preserve"> </w:t>
      </w:r>
      <w:r w:rsidR="003D18C6">
        <w:t>all</w:t>
      </w:r>
      <w:r w:rsidR="001662AF">
        <w:t xml:space="preserve"> pieces of functionality</w:t>
      </w:r>
    </w:p>
    <w:p w14:paraId="0D4D1F40" w14:textId="52D489FF" w:rsidR="007135E6" w:rsidRDefault="007135E6" w:rsidP="007135E6">
      <w:pPr>
        <w:pStyle w:val="ListParagraph"/>
        <w:numPr>
          <w:ilvl w:val="1"/>
          <w:numId w:val="12"/>
        </w:numPr>
      </w:pPr>
      <w:r w:rsidRPr="0077243E">
        <w:lastRenderedPageBreak/>
        <w:t>Within time</w:t>
      </w:r>
      <w:r>
        <w:t xml:space="preserve"> (</w:t>
      </w:r>
      <w:r w:rsidR="009F22F8">
        <w:t>length is TB</w:t>
      </w:r>
      <w:r w:rsidR="00271A51">
        <w:t>D</w:t>
      </w:r>
      <w:r>
        <w:t>)</w:t>
      </w:r>
    </w:p>
    <w:p w14:paraId="075C454B" w14:textId="068D57B5" w:rsidR="008C47DC" w:rsidRDefault="008C47DC" w:rsidP="007135E6">
      <w:r>
        <w:t xml:space="preserve">You will need to submit </w:t>
      </w:r>
      <w:r w:rsidR="004D51D2">
        <w:t>any,</w:t>
      </w:r>
      <w:r w:rsidR="00AF12E5">
        <w:t xml:space="preserve"> and all</w:t>
      </w:r>
      <w:r w:rsidR="004D51D2">
        <w:t>,</w:t>
      </w:r>
      <w:r w:rsidR="00AF12E5">
        <w:t xml:space="preserve"> additional</w:t>
      </w:r>
      <w:r>
        <w:t xml:space="preserve"> materials </w:t>
      </w:r>
      <w:r w:rsidR="00AF12E5">
        <w:t xml:space="preserve">developed for </w:t>
      </w:r>
      <w:r>
        <w:t>the pitch.</w:t>
      </w:r>
      <w:r w:rsidR="00340945">
        <w:t xml:space="preserve"> I do not have restrictions on presentation </w:t>
      </w:r>
      <w:r w:rsidR="000355B8">
        <w:t>style</w:t>
      </w:r>
      <w:r w:rsidR="00340945">
        <w:t xml:space="preserve"> </w:t>
      </w:r>
      <w:r w:rsidR="00340945">
        <w:t>other than</w:t>
      </w:r>
      <w:r w:rsidR="00BD2A16">
        <w:t xml:space="preserve"> that</w:t>
      </w:r>
      <w:r w:rsidR="00340945">
        <w:t xml:space="preserve"> it includes the above and is in the “context”</w:t>
      </w:r>
      <w:r w:rsidR="00AF12E5">
        <w:t xml:space="preserve"> given</w:t>
      </w:r>
      <w:r w:rsidR="00340945">
        <w:t xml:space="preserve">. </w:t>
      </w:r>
      <w:r w:rsidR="000355B8">
        <w:t xml:space="preserve">Using </w:t>
      </w:r>
      <w:r w:rsidR="00AF12E5">
        <w:t>PowerPoint</w:t>
      </w:r>
      <w:r w:rsidR="00340945">
        <w:t xml:space="preserve">, whiteboard, </w:t>
      </w:r>
      <w:r w:rsidR="000355B8">
        <w:t xml:space="preserve">skit, </w:t>
      </w:r>
      <w:r w:rsidR="00340945">
        <w:t>etc</w:t>
      </w:r>
      <w:r w:rsidR="000355B8">
        <w:t xml:space="preserve">. as </w:t>
      </w:r>
      <w:r w:rsidR="00650896">
        <w:t>course</w:t>
      </w:r>
      <w:r w:rsidR="00340945">
        <w:t xml:space="preserve"> </w:t>
      </w:r>
      <w:r w:rsidR="00650896">
        <w:t xml:space="preserve">materials </w:t>
      </w:r>
      <w:r w:rsidR="00340945">
        <w:t xml:space="preserve">are all acceptable. </w:t>
      </w:r>
      <w:r w:rsidR="004D51D2">
        <w:t>I usually video tape the presentations for grading purposes.</w:t>
      </w:r>
    </w:p>
    <w:p w14:paraId="05D23434" w14:textId="22AF3E07" w:rsidR="004A7884" w:rsidRPr="00340945" w:rsidRDefault="004A7884" w:rsidP="004A7884">
      <w:pPr>
        <w:pStyle w:val="Heading2"/>
        <w:rPr>
          <w:b/>
          <w:sz w:val="32"/>
        </w:rPr>
      </w:pPr>
      <w:r w:rsidRPr="00340945">
        <w:rPr>
          <w:b/>
          <w:sz w:val="32"/>
        </w:rPr>
        <w:t xml:space="preserve">Theory </w:t>
      </w:r>
      <w:r w:rsidR="00271A51">
        <w:rPr>
          <w:b/>
          <w:sz w:val="32"/>
        </w:rPr>
        <w:t>Q</w:t>
      </w:r>
      <w:r w:rsidRPr="00340945">
        <w:rPr>
          <w:b/>
          <w:sz w:val="32"/>
        </w:rPr>
        <w:t>uestions</w:t>
      </w:r>
      <w:r w:rsidR="00BF1CF1">
        <w:rPr>
          <w:b/>
          <w:sz w:val="32"/>
        </w:rPr>
        <w:t>/Worksheet</w:t>
      </w:r>
    </w:p>
    <w:p w14:paraId="65E42E4F" w14:textId="17C03788" w:rsidR="004A7884" w:rsidRPr="00A6139E" w:rsidRDefault="00F40BE7" w:rsidP="004A7884">
      <w:r>
        <w:t>The</w:t>
      </w:r>
      <w:r w:rsidR="004D51D2">
        <w:t xml:space="preserve">re is a worksheet posted for the theory component of this project. It must </w:t>
      </w:r>
      <w:r w:rsidR="002005AA">
        <w:t xml:space="preserve">be </w:t>
      </w:r>
      <w:r w:rsidR="004A7884" w:rsidRPr="009410EA">
        <w:t>put into</w:t>
      </w:r>
      <w:r w:rsidR="004E1D65" w:rsidRPr="009410EA">
        <w:t xml:space="preserve"> a </w:t>
      </w:r>
      <w:r w:rsidR="00182393">
        <w:t>PDF</w:t>
      </w:r>
      <w:r w:rsidR="004E1D65" w:rsidRPr="009410EA">
        <w:t xml:space="preserve"> with you</w:t>
      </w:r>
      <w:r w:rsidR="009410EA" w:rsidRPr="009410EA">
        <w:t>r</w:t>
      </w:r>
      <w:r w:rsidR="004E1D65" w:rsidRPr="009410EA">
        <w:t xml:space="preserve"> names </w:t>
      </w:r>
      <w:r w:rsidR="00CF00A0">
        <w:t>as the title (what shows at the top tab when view</w:t>
      </w:r>
      <w:r w:rsidR="0040634F">
        <w:t>ed</w:t>
      </w:r>
      <w:r w:rsidR="00CF00A0">
        <w:t>)</w:t>
      </w:r>
      <w:r w:rsidR="004E1D65" w:rsidRPr="009410EA">
        <w:t xml:space="preserve">, and the </w:t>
      </w:r>
      <w:r w:rsidR="00182393">
        <w:t>PDF</w:t>
      </w:r>
      <w:r w:rsidR="004E1D65" w:rsidRPr="009410EA">
        <w:t xml:space="preserve"> file should be named </w:t>
      </w:r>
      <w:r>
        <w:t>“lastNam</w:t>
      </w:r>
      <w:r w:rsidR="00FD35C1">
        <w:t>e</w:t>
      </w:r>
      <w:r>
        <w:t>1 lastName2</w:t>
      </w:r>
      <w:r w:rsidR="00340945">
        <w:t xml:space="preserve"> …</w:t>
      </w:r>
      <w:r>
        <w:t xml:space="preserve">” </w:t>
      </w:r>
      <w:r w:rsidR="00D413A9">
        <w:t>Your total document will like</w:t>
      </w:r>
      <w:r w:rsidR="00D20799">
        <w:t>ly</w:t>
      </w:r>
      <w:r w:rsidR="00D413A9">
        <w:t xml:space="preserve"> be </w:t>
      </w:r>
      <w:r w:rsidR="00BF1CF1">
        <w:t>10</w:t>
      </w:r>
      <w:r w:rsidR="00D413A9">
        <w:t>-</w:t>
      </w:r>
      <w:r w:rsidR="00BF1CF1">
        <w:t>20</w:t>
      </w:r>
      <w:r w:rsidR="00D413A9">
        <w:t xml:space="preserve"> pages.</w:t>
      </w:r>
      <w:r w:rsidR="00896E8D">
        <w:t xml:space="preserve"> The</w:t>
      </w:r>
      <w:r w:rsidR="00BF1CF1">
        <w:t xml:space="preserve"> sections are based on the theory that will be discussed in class.</w:t>
      </w:r>
      <w:r w:rsidR="00271A51">
        <w:t xml:space="preserve"> I </w:t>
      </w:r>
      <w:r w:rsidR="00271A51" w:rsidRPr="00271A51">
        <w:rPr>
          <w:b/>
          <w:bCs/>
          <w:i/>
          <w:iCs/>
        </w:rPr>
        <w:t>strongly advise</w:t>
      </w:r>
      <w:r w:rsidR="00271A51">
        <w:t xml:space="preserve"> completing them immediately after that theory lecture set in class.</w:t>
      </w:r>
      <w:r w:rsidR="00271A51" w:rsidRPr="00271A51">
        <w:t xml:space="preserve"> </w:t>
      </w:r>
      <w:r w:rsidR="004D51D2">
        <w:t>The worksheet</w:t>
      </w:r>
      <w:r w:rsidR="00271A51">
        <w:t xml:space="preserve"> </w:t>
      </w:r>
      <w:r w:rsidR="00271A51" w:rsidRPr="00271A51">
        <w:rPr>
          <w:b/>
          <w:bCs/>
          <w:i/>
          <w:iCs/>
          <w:u w:val="single"/>
        </w:rPr>
        <w:t xml:space="preserve">must </w:t>
      </w:r>
      <w:r w:rsidR="00271A51" w:rsidRPr="00F53C45">
        <w:rPr>
          <w:b/>
        </w:rPr>
        <w:t>follow the format</w:t>
      </w:r>
      <w:r w:rsidR="00271A51">
        <w:t xml:space="preserve"> </w:t>
      </w:r>
      <w:r w:rsidR="004D51D2">
        <w:t>given</w:t>
      </w:r>
      <w:r w:rsidR="00271A51">
        <w:t xml:space="preserve"> with default margins and </w:t>
      </w:r>
      <w:proofErr w:type="gramStart"/>
      <w:r w:rsidR="00271A51">
        <w:t>12 point</w:t>
      </w:r>
      <w:proofErr w:type="gramEnd"/>
      <w:r w:rsidR="00271A51">
        <w:t xml:space="preserve"> Times New Roman font or similar. </w:t>
      </w:r>
      <w:r w:rsidR="000F0F60">
        <w:t xml:space="preserve">When code examples are given, they must be in the report, not references to sample code. </w:t>
      </w:r>
      <w:r w:rsidR="00271A51">
        <w:t>I suggest copy</w:t>
      </w:r>
      <w:r w:rsidR="0040634F">
        <w:t>ing</w:t>
      </w:r>
      <w:r w:rsidR="00271A51">
        <w:t xml:space="preserve"> and pasting to start.</w:t>
      </w:r>
      <w:r w:rsidR="00A6139E">
        <w:t xml:space="preserve"> General tip: </w:t>
      </w:r>
      <w:r w:rsidR="002005AA">
        <w:t>D</w:t>
      </w:r>
      <w:r w:rsidR="00A6139E">
        <w:t xml:space="preserve">o not get stuck on specific language names. </w:t>
      </w:r>
      <w:r w:rsidR="004D51D2">
        <w:t>Terms change</w:t>
      </w:r>
      <w:r w:rsidR="00A6139E">
        <w:t xml:space="preserve"> </w:t>
      </w:r>
      <w:r w:rsidR="00A6139E">
        <w:rPr>
          <w:i/>
          <w:iCs/>
        </w:rPr>
        <w:t>a lot</w:t>
      </w:r>
      <w:r w:rsidR="00A6139E">
        <w:t xml:space="preserve"> in language design.</w:t>
      </w:r>
    </w:p>
    <w:p w14:paraId="71647D7D" w14:textId="05EB7A24" w:rsidR="00FE6C0E" w:rsidRPr="00650896" w:rsidRDefault="00FE6C0E" w:rsidP="00FE6C0E">
      <w:pPr>
        <w:pStyle w:val="Heading1"/>
      </w:pPr>
      <w:r w:rsidRPr="00650896">
        <w:t xml:space="preserve">PL’s “Final” </w:t>
      </w:r>
    </w:p>
    <w:p w14:paraId="372F1853" w14:textId="7D3D1590" w:rsidR="00FE6C0E" w:rsidRPr="00650896" w:rsidRDefault="004D51D2" w:rsidP="00FE6C0E">
      <w:r>
        <w:t xml:space="preserve">This project is the “final” for PL. This includes the presentations. </w:t>
      </w:r>
      <w:proofErr w:type="gramStart"/>
      <w:r>
        <w:t>All of</w:t>
      </w:r>
      <w:proofErr w:type="gramEnd"/>
      <w:r>
        <w:t xml:space="preserve"> the project, presentations, theory, code, etc. is due at the end of our final exam time. Bonus points for early submission of materials still apply.</w:t>
      </w:r>
    </w:p>
    <w:p w14:paraId="23C41DF2" w14:textId="01B8F762" w:rsidR="005046B0" w:rsidRDefault="005046B0" w:rsidP="004A7884">
      <w:pPr>
        <w:pStyle w:val="Heading1"/>
      </w:pPr>
      <w:r>
        <w:t>FAQs</w:t>
      </w:r>
    </w:p>
    <w:p w14:paraId="2FF7129E" w14:textId="22FBCF67" w:rsidR="005046B0" w:rsidRDefault="005046B0" w:rsidP="005046B0">
      <w:pPr>
        <w:pStyle w:val="ListParagraph"/>
        <w:numPr>
          <w:ilvl w:val="0"/>
          <w:numId w:val="24"/>
        </w:numPr>
      </w:pPr>
      <w:r>
        <w:t>What do you mean by distinct piece of functionality?</w:t>
      </w:r>
    </w:p>
    <w:p w14:paraId="7FC65E7F" w14:textId="43DABBD3" w:rsidR="005046B0" w:rsidRDefault="005046B0" w:rsidP="005046B0">
      <w:pPr>
        <w:pStyle w:val="ListParagraph"/>
        <w:numPr>
          <w:ilvl w:val="1"/>
          <w:numId w:val="24"/>
        </w:numPr>
      </w:pPr>
      <w:r>
        <w:t>A task that can be coded and tested near independently of other tasks. Thi</w:t>
      </w:r>
      <w:r w:rsidR="004D51D2">
        <w:t>nk</w:t>
      </w:r>
      <w:r>
        <w:t xml:space="preserve"> of the tiers in the other grading documents. Each tier is generally on distinct piece</w:t>
      </w:r>
      <w:r w:rsidR="002005AA">
        <w:t>s</w:t>
      </w:r>
      <w:r>
        <w:t xml:space="preserve"> of functionality.</w:t>
      </w:r>
    </w:p>
    <w:p w14:paraId="75601CCE" w14:textId="1D0BAF43" w:rsidR="005046B0" w:rsidRDefault="005046B0" w:rsidP="005046B0">
      <w:pPr>
        <w:pStyle w:val="ListParagraph"/>
        <w:numPr>
          <w:ilvl w:val="0"/>
          <w:numId w:val="24"/>
        </w:numPr>
      </w:pPr>
      <w:r>
        <w:t>How much do you want for the “</w:t>
      </w:r>
      <w:r w:rsidRPr="0077243E">
        <w:t>Basic usage</w:t>
      </w:r>
      <w:r>
        <w:t xml:space="preserve"> of the language” in the pitch?</w:t>
      </w:r>
    </w:p>
    <w:p w14:paraId="644F6066" w14:textId="1C6FA997" w:rsidR="005046B0" w:rsidRDefault="005046B0" w:rsidP="005046B0">
      <w:pPr>
        <w:pStyle w:val="ListParagraph"/>
        <w:numPr>
          <w:ilvl w:val="1"/>
          <w:numId w:val="24"/>
        </w:numPr>
      </w:pPr>
      <w:r>
        <w:t xml:space="preserve">This is flexible. Compilation, structure, your hello world file walkthrough, etc. all work. </w:t>
      </w:r>
      <w:r w:rsidR="004C57F2">
        <w:t xml:space="preserve">A short program works. A </w:t>
      </w:r>
      <w:r w:rsidR="004C57F2">
        <w:rPr>
          <w:i/>
          <w:iCs/>
        </w:rPr>
        <w:t>single example</w:t>
      </w:r>
      <w:r w:rsidR="004C57F2">
        <w:t xml:space="preserve"> input, if, loop, and function work. </w:t>
      </w:r>
      <w:r>
        <w:t xml:space="preserve">The purpose of this is to </w:t>
      </w:r>
      <w:proofErr w:type="gramStart"/>
      <w:r>
        <w:t>answer</w:t>
      </w:r>
      <w:proofErr w:type="gramEnd"/>
      <w:r>
        <w:t xml:space="preserve"> “how do I get started?” with a mix of “what does the language look like?”</w:t>
      </w:r>
      <w:r w:rsidR="00741CC8">
        <w:t xml:space="preserve"> Usually, if you have more than what would fit on 3+ slides, it is too much!</w:t>
      </w:r>
    </w:p>
    <w:p w14:paraId="301CB52E" w14:textId="133BC8E4" w:rsidR="00A020D8" w:rsidRDefault="00A020D8" w:rsidP="00A020D8">
      <w:pPr>
        <w:pStyle w:val="ListParagraph"/>
        <w:numPr>
          <w:ilvl w:val="0"/>
          <w:numId w:val="24"/>
        </w:numPr>
      </w:pPr>
      <w:r>
        <w:t xml:space="preserve">Do I have to do </w:t>
      </w:r>
      <w:proofErr w:type="gramStart"/>
      <w:r>
        <w:rPr>
          <w:i/>
          <w:iCs/>
        </w:rPr>
        <w:t>all</w:t>
      </w:r>
      <w:r>
        <w:t xml:space="preserve"> of</w:t>
      </w:r>
      <w:proofErr w:type="gramEnd"/>
      <w:r>
        <w:t xml:space="preserve"> the assignment syntax in the EBNF question?</w:t>
      </w:r>
    </w:p>
    <w:p w14:paraId="779698F5" w14:textId="01380866" w:rsidR="00A020D8" w:rsidRPr="005046B0" w:rsidRDefault="00A020D8" w:rsidP="003A413B">
      <w:pPr>
        <w:pStyle w:val="ListParagraph"/>
        <w:numPr>
          <w:ilvl w:val="1"/>
          <w:numId w:val="24"/>
        </w:numPr>
      </w:pPr>
      <w:r>
        <w:t xml:space="preserve">No, the purpose of this is to establish the basic syntax format </w:t>
      </w:r>
      <w:r>
        <w:t>for a line of code. A basic in x = &lt;some math&gt;; is sufficient.</w:t>
      </w:r>
      <w:r w:rsidR="00813995">
        <w:t xml:space="preserve"> It only </w:t>
      </w:r>
      <w:proofErr w:type="gramStart"/>
      <w:r w:rsidR="00813995">
        <w:t>has to</w:t>
      </w:r>
      <w:proofErr w:type="gramEnd"/>
      <w:r w:rsidR="00813995">
        <w:t xml:space="preserve"> be a </w:t>
      </w:r>
      <w:r w:rsidR="00813995">
        <w:rPr>
          <w:i/>
          <w:iCs/>
        </w:rPr>
        <w:t>complete</w:t>
      </w:r>
      <w:r w:rsidR="00813995">
        <w:t xml:space="preserve"> statement.</w:t>
      </w:r>
      <w:r>
        <w:t xml:space="preserve"> </w:t>
      </w:r>
    </w:p>
    <w:p w14:paraId="6199D939" w14:textId="491AC9FF" w:rsidR="004A7884" w:rsidRPr="009410EA" w:rsidRDefault="004A7884" w:rsidP="004A7884">
      <w:pPr>
        <w:pStyle w:val="Heading1"/>
        <w:rPr>
          <w:b w:val="0"/>
        </w:rPr>
      </w:pPr>
      <w:r w:rsidRPr="009410EA">
        <w:t>Submission</w:t>
      </w:r>
    </w:p>
    <w:p w14:paraId="309769B8" w14:textId="6A471728" w:rsidR="00752467" w:rsidRPr="00C42E13" w:rsidRDefault="0075246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Download the rubric checklist, and check off the completed elements (check mark, strikethrough, etc. all work). Put your team’s names at the top and save as a </w:t>
      </w:r>
      <w:r w:rsidR="00182393">
        <w:rPr>
          <w:rFonts w:eastAsia="Times New Roman" w:cstheme="minorHAnsi"/>
          <w:sz w:val="24"/>
          <w:szCs w:val="24"/>
        </w:rPr>
        <w:t>PDF</w:t>
      </w:r>
      <w:r w:rsidRPr="00C42E13">
        <w:rPr>
          <w:rFonts w:eastAsia="Times New Roman" w:cstheme="minorHAnsi"/>
          <w:sz w:val="24"/>
          <w:szCs w:val="24"/>
        </w:rPr>
        <w:t xml:space="preserve"> named, you</w:t>
      </w:r>
      <w:r w:rsidR="009C079C">
        <w:rPr>
          <w:rFonts w:eastAsia="Times New Roman" w:cstheme="minorHAnsi"/>
          <w:sz w:val="24"/>
          <w:szCs w:val="24"/>
        </w:rPr>
        <w:t>r</w:t>
      </w:r>
      <w:r w:rsidRPr="00C42E13">
        <w:rPr>
          <w:rFonts w:eastAsia="Times New Roman" w:cstheme="minorHAnsi"/>
          <w:sz w:val="24"/>
          <w:szCs w:val="24"/>
        </w:rPr>
        <w:t xml:space="preserve"> </w:t>
      </w:r>
      <w:proofErr w:type="gramStart"/>
      <w:r w:rsidRPr="00C42E13">
        <w:rPr>
          <w:rFonts w:eastAsia="Times New Roman" w:cstheme="minorHAnsi"/>
          <w:sz w:val="24"/>
          <w:szCs w:val="24"/>
        </w:rPr>
        <w:t>team</w:t>
      </w:r>
      <w:proofErr w:type="gramEnd"/>
      <w:r w:rsidRPr="00C42E13">
        <w:rPr>
          <w:rFonts w:eastAsia="Times New Roman" w:cstheme="minorHAnsi"/>
          <w:sz w:val="24"/>
          <w:szCs w:val="24"/>
        </w:rPr>
        <w:t xml:space="preserve"> name</w:t>
      </w:r>
      <w:r w:rsidR="00954FAA">
        <w:rPr>
          <w:rFonts w:eastAsia="Times New Roman" w:cstheme="minorHAnsi"/>
          <w:sz w:val="24"/>
          <w:szCs w:val="24"/>
        </w:rPr>
        <w:t xml:space="preserve"> (if applicable)</w:t>
      </w:r>
      <w:r w:rsidRPr="00C42E13">
        <w:rPr>
          <w:rFonts w:eastAsia="Times New Roman" w:cstheme="minorHAnsi"/>
          <w:sz w:val="24"/>
          <w:szCs w:val="24"/>
        </w:rPr>
        <w:t>.</w:t>
      </w:r>
    </w:p>
    <w:p w14:paraId="2AB37E5D" w14:textId="6B40D0CE" w:rsidR="00F40BE7" w:rsidRPr="00C42E13" w:rsidRDefault="00F40BE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Check the coding conventions before submission.</w:t>
      </w:r>
    </w:p>
    <w:p w14:paraId="77EB2668" w14:textId="77777777" w:rsidR="00F40BE7" w:rsidRPr="00C42E13" w:rsidRDefault="00F40BE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In ONE zip file, place</w:t>
      </w:r>
    </w:p>
    <w:p w14:paraId="7D83CA34" w14:textId="076FA21F" w:rsidR="00F40BE7" w:rsidRPr="00C42E13" w:rsidRDefault="00F40BE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Your PDF for </w:t>
      </w:r>
      <w:r w:rsidR="00FE6C0E" w:rsidRPr="00C42E13">
        <w:rPr>
          <w:rFonts w:eastAsia="Times New Roman" w:cstheme="minorHAnsi"/>
          <w:sz w:val="24"/>
          <w:szCs w:val="24"/>
        </w:rPr>
        <w:t xml:space="preserve">the </w:t>
      </w:r>
      <w:r w:rsidRPr="00C42E13">
        <w:rPr>
          <w:rFonts w:eastAsia="Times New Roman" w:cstheme="minorHAnsi"/>
          <w:sz w:val="24"/>
          <w:szCs w:val="24"/>
        </w:rPr>
        <w:t>theory question</w:t>
      </w:r>
      <w:r w:rsidR="00FE6C0E" w:rsidRPr="00C42E13">
        <w:rPr>
          <w:rFonts w:eastAsia="Times New Roman" w:cstheme="minorHAnsi"/>
          <w:sz w:val="24"/>
          <w:szCs w:val="24"/>
        </w:rPr>
        <w:t>s</w:t>
      </w:r>
      <w:r w:rsidRPr="00C42E13">
        <w:rPr>
          <w:rFonts w:eastAsia="Times New Roman" w:cstheme="minorHAnsi"/>
          <w:sz w:val="24"/>
          <w:szCs w:val="24"/>
        </w:rPr>
        <w:t xml:space="preserve"> at the root</w:t>
      </w:r>
    </w:p>
    <w:p w14:paraId="60AB3356" w14:textId="6E43423D" w:rsidR="00752467" w:rsidRPr="00C42E13" w:rsidRDefault="0075246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You</w:t>
      </w:r>
      <w:r w:rsidR="0040634F" w:rsidRPr="00C42E13">
        <w:rPr>
          <w:rFonts w:eastAsia="Times New Roman" w:cstheme="minorHAnsi"/>
          <w:sz w:val="24"/>
          <w:szCs w:val="24"/>
        </w:rPr>
        <w:t>r</w:t>
      </w:r>
      <w:r w:rsidRPr="00C42E13">
        <w:rPr>
          <w:rFonts w:eastAsia="Times New Roman" w:cstheme="minorHAnsi"/>
          <w:sz w:val="24"/>
          <w:szCs w:val="24"/>
        </w:rPr>
        <w:t xml:space="preserve"> PDF for the checklist at the root</w:t>
      </w:r>
    </w:p>
    <w:p w14:paraId="782F6173" w14:textId="19F12F22" w:rsidR="00F40BE7" w:rsidRPr="00C42E13" w:rsidRDefault="00FA4703" w:rsidP="00F40BE7">
      <w:pPr>
        <w:numPr>
          <w:ilvl w:val="1"/>
          <w:numId w:val="1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Your video, and a</w:t>
      </w:r>
      <w:r w:rsidR="00366B76" w:rsidRPr="00C42E13">
        <w:rPr>
          <w:rFonts w:eastAsia="Times New Roman" w:cstheme="minorHAnsi"/>
          <w:sz w:val="24"/>
          <w:szCs w:val="24"/>
        </w:rPr>
        <w:t>ny additional</w:t>
      </w:r>
      <w:r w:rsidR="00F40BE7" w:rsidRPr="00C42E13">
        <w:rPr>
          <w:rFonts w:eastAsia="Times New Roman" w:cstheme="minorHAnsi"/>
          <w:sz w:val="24"/>
          <w:szCs w:val="24"/>
        </w:rPr>
        <w:t xml:space="preserve"> “pitch” materials</w:t>
      </w:r>
      <w:r w:rsidR="00366B76" w:rsidRPr="00C42E13">
        <w:rPr>
          <w:rFonts w:eastAsia="Times New Roman" w:cstheme="minorHAnsi"/>
          <w:sz w:val="24"/>
          <w:szCs w:val="24"/>
        </w:rPr>
        <w:t xml:space="preserve"> (if any)</w:t>
      </w:r>
      <w:r w:rsidR="00F40BE7" w:rsidRPr="00C42E13">
        <w:rPr>
          <w:rFonts w:eastAsia="Times New Roman" w:cstheme="minorHAnsi"/>
          <w:sz w:val="24"/>
          <w:szCs w:val="24"/>
        </w:rPr>
        <w:t xml:space="preserve"> in a folder named “Pitch materials”</w:t>
      </w:r>
    </w:p>
    <w:p w14:paraId="68B2B4F5" w14:textId="24BB1DA4" w:rsidR="00F40BE7" w:rsidRPr="00C42E13" w:rsidRDefault="00F40BE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Your </w:t>
      </w:r>
      <w:r w:rsidR="008302E5">
        <w:rPr>
          <w:rFonts w:eastAsia="Times New Roman" w:cstheme="minorHAnsi"/>
          <w:sz w:val="24"/>
          <w:szCs w:val="24"/>
        </w:rPr>
        <w:t>project</w:t>
      </w:r>
      <w:r w:rsidRPr="00C42E13">
        <w:rPr>
          <w:rFonts w:eastAsia="Times New Roman" w:cstheme="minorHAnsi"/>
          <w:sz w:val="24"/>
          <w:szCs w:val="24"/>
        </w:rPr>
        <w:t xml:space="preserve"> code, </w:t>
      </w:r>
      <w:r w:rsidRPr="00C42E13">
        <w:rPr>
          <w:rFonts w:eastAsia="Times New Roman" w:cstheme="minorHAnsi"/>
          <w:b/>
          <w:sz w:val="24"/>
          <w:szCs w:val="24"/>
        </w:rPr>
        <w:t>without compiled files</w:t>
      </w:r>
      <w:r w:rsidR="0040634F" w:rsidRPr="00C42E13">
        <w:rPr>
          <w:rFonts w:eastAsia="Times New Roman" w:cstheme="minorHAnsi"/>
          <w:b/>
          <w:sz w:val="24"/>
          <w:szCs w:val="24"/>
        </w:rPr>
        <w:t>,</w:t>
      </w:r>
      <w:r w:rsidRPr="00C42E13">
        <w:rPr>
          <w:rFonts w:eastAsia="Times New Roman" w:cstheme="minorHAnsi"/>
          <w:sz w:val="24"/>
          <w:szCs w:val="24"/>
        </w:rPr>
        <w:t xml:space="preserve"> in a folder named:</w:t>
      </w:r>
      <w:r w:rsidR="008302E5">
        <w:rPr>
          <w:rFonts w:eastAsia="Times New Roman" w:cstheme="minorHAnsi"/>
          <w:sz w:val="24"/>
          <w:szCs w:val="24"/>
        </w:rPr>
        <w:t xml:space="preserve"> Project</w:t>
      </w:r>
      <w:r w:rsidRPr="00C42E13">
        <w:rPr>
          <w:rFonts w:eastAsia="Times New Roman" w:cstheme="minorHAnsi"/>
          <w:sz w:val="24"/>
          <w:szCs w:val="24"/>
        </w:rPr>
        <w:t xml:space="preserve"> Code</w:t>
      </w:r>
    </w:p>
    <w:p w14:paraId="6E777A74" w14:textId="2EC698FA" w:rsidR="00F40BE7" w:rsidRPr="00C42E13" w:rsidRDefault="00F40BE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Your hello world inside a folder named “Basic example”</w:t>
      </w:r>
    </w:p>
    <w:p w14:paraId="52847AF0" w14:textId="77777777" w:rsidR="00F40BE7" w:rsidRPr="00C42E13" w:rsidRDefault="00F40BE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Submit to D2L. The </w:t>
      </w:r>
      <w:r w:rsidRPr="00C42E13">
        <w:rPr>
          <w:rFonts w:eastAsia="Times New Roman" w:cstheme="minorHAnsi"/>
          <w:sz w:val="24"/>
          <w:szCs w:val="24"/>
        </w:rPr>
        <w:t xml:space="preserve">dropbox will be under the associated topic's content page. </w:t>
      </w:r>
    </w:p>
    <w:p w14:paraId="7E6A7075" w14:textId="35727F30" w:rsidR="004A7884" w:rsidRDefault="00F40BE7" w:rsidP="00974E73">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i/>
          <w:iCs/>
          <w:sz w:val="24"/>
          <w:szCs w:val="24"/>
        </w:rPr>
        <w:t>Check</w:t>
      </w:r>
      <w:r w:rsidRPr="00C42E13">
        <w:rPr>
          <w:rFonts w:eastAsia="Times New Roman" w:cstheme="minorHAnsi"/>
          <w:sz w:val="24"/>
          <w:szCs w:val="24"/>
        </w:rPr>
        <w:t xml:space="preserve"> that your submission uploaded properly. No receipt, no submission.</w:t>
      </w:r>
    </w:p>
    <w:p w14:paraId="048620B8" w14:textId="249DAA8F" w:rsidR="00124396" w:rsidRPr="00C42E13" w:rsidRDefault="00124396" w:rsidP="003A413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If there are concerns about </w:t>
      </w:r>
      <w:r w:rsidR="005823E9">
        <w:rPr>
          <w:rFonts w:eastAsia="Times New Roman" w:cstheme="minorHAnsi"/>
          <w:sz w:val="24"/>
          <w:szCs w:val="24"/>
        </w:rPr>
        <w:t>equal work in the project, please contact me early enough to attempt a resolution. If that fails, please put down your names on who did what.</w:t>
      </w:r>
    </w:p>
    <w:p w14:paraId="158485C6" w14:textId="77777777" w:rsidR="00922161" w:rsidRDefault="00224175">
      <w:pPr>
        <w:rPr>
          <w:b/>
        </w:rPr>
      </w:pPr>
      <w:r>
        <w:rPr>
          <w:b/>
        </w:rPr>
        <w:t xml:space="preserve">Checklist of submission </w:t>
      </w:r>
      <w:r w:rsidR="002C5AFA">
        <w:rPr>
          <w:b/>
        </w:rPr>
        <w:t xml:space="preserve">structure </w:t>
      </w:r>
      <w:r>
        <w:rPr>
          <w:b/>
        </w:rPr>
        <w:t>requirements</w:t>
      </w:r>
    </w:p>
    <w:p w14:paraId="7CD6FEF5" w14:textId="2A00206E" w:rsidR="00224175" w:rsidRPr="00224175" w:rsidRDefault="00224175" w:rsidP="00224175">
      <w:pPr>
        <w:pStyle w:val="ListParagraph"/>
        <w:numPr>
          <w:ilvl w:val="0"/>
          <w:numId w:val="16"/>
        </w:numPr>
      </w:pPr>
      <w:r w:rsidRPr="00224175">
        <w:t>Theory question</w:t>
      </w:r>
      <w:r w:rsidR="00C75473">
        <w:t>s</w:t>
      </w:r>
      <w:r w:rsidRPr="00224175">
        <w:t xml:space="preserve"> in one </w:t>
      </w:r>
      <w:r>
        <w:t>PDF</w:t>
      </w:r>
      <w:r w:rsidR="00C75473">
        <w:t xml:space="preserve"> in for the worksheet format given</w:t>
      </w:r>
    </w:p>
    <w:p w14:paraId="0C7FAC8B" w14:textId="0E09D163" w:rsidR="00224175" w:rsidRDefault="004A7248" w:rsidP="00224175">
      <w:pPr>
        <w:pStyle w:val="ListParagraph"/>
        <w:numPr>
          <w:ilvl w:val="0"/>
          <w:numId w:val="16"/>
        </w:numPr>
      </w:pPr>
      <w:r>
        <w:t xml:space="preserve">Checklist </w:t>
      </w:r>
      <w:r w:rsidR="00224175">
        <w:t>PDF is at the root of the zip file</w:t>
      </w:r>
    </w:p>
    <w:p w14:paraId="29B28D5F" w14:textId="2878A7EE" w:rsidR="009C079C" w:rsidRDefault="009C079C" w:rsidP="009C079C">
      <w:pPr>
        <w:pStyle w:val="ListParagraph"/>
        <w:numPr>
          <w:ilvl w:val="0"/>
          <w:numId w:val="16"/>
        </w:numPr>
      </w:pPr>
      <w:r w:rsidRPr="00224175">
        <w:t>PDF</w:t>
      </w:r>
      <w:r>
        <w:t>s are</w:t>
      </w:r>
      <w:r w:rsidRPr="00224175">
        <w:t xml:space="preserve"> named appropriately</w:t>
      </w:r>
    </w:p>
    <w:p w14:paraId="0FCE00A2" w14:textId="7ADF37EB" w:rsidR="00224175" w:rsidRDefault="00224175" w:rsidP="00224175">
      <w:pPr>
        <w:pStyle w:val="ListParagraph"/>
        <w:numPr>
          <w:ilvl w:val="0"/>
          <w:numId w:val="16"/>
        </w:numPr>
      </w:pPr>
      <w:r>
        <w:t xml:space="preserve">Additional pitch materials in a folder named </w:t>
      </w:r>
      <w:r w:rsidR="00CF00A0">
        <w:t>“</w:t>
      </w:r>
      <w:r>
        <w:t>Pitch materials”</w:t>
      </w:r>
    </w:p>
    <w:p w14:paraId="3BB43792" w14:textId="64EF1575" w:rsidR="00224175" w:rsidRDefault="00224175" w:rsidP="00224175">
      <w:pPr>
        <w:pStyle w:val="ListParagraph"/>
        <w:numPr>
          <w:ilvl w:val="0"/>
          <w:numId w:val="16"/>
        </w:numPr>
      </w:pPr>
      <w:r>
        <w:t>Problem code in a folder named “Sample C</w:t>
      </w:r>
      <w:r>
        <w:t>ode” and NOT zipped</w:t>
      </w:r>
      <w:r w:rsidR="00F60024">
        <w:t xml:space="preserve"> within a zip folder</w:t>
      </w:r>
    </w:p>
    <w:p w14:paraId="2488AD4F" w14:textId="4A05AC56" w:rsidR="00224175" w:rsidRDefault="00224175" w:rsidP="00224175">
      <w:pPr>
        <w:pStyle w:val="ListParagraph"/>
        <w:numPr>
          <w:ilvl w:val="0"/>
          <w:numId w:val="16"/>
        </w:numPr>
      </w:pPr>
      <w:r>
        <w:t>No compiled files</w:t>
      </w:r>
    </w:p>
    <w:p w14:paraId="56B1472B" w14:textId="58A19488" w:rsidR="00224175" w:rsidRDefault="00224175" w:rsidP="00224175">
      <w:pPr>
        <w:pStyle w:val="ListParagraph"/>
        <w:numPr>
          <w:ilvl w:val="0"/>
          <w:numId w:val="16"/>
        </w:numPr>
      </w:pPr>
      <w:r>
        <w:t xml:space="preserve">Hello World </w:t>
      </w:r>
      <w:r w:rsidR="00CF00A0">
        <w:t xml:space="preserve">code </w:t>
      </w:r>
      <w:r>
        <w:t>in a folder named “Basic example”</w:t>
      </w:r>
    </w:p>
    <w:p w14:paraId="759210CA" w14:textId="77777777" w:rsidR="00224175" w:rsidRDefault="00224175">
      <w:pPr>
        <w:rPr>
          <w:rFonts w:asciiTheme="majorHAnsi" w:eastAsiaTheme="majorEastAsia" w:hAnsiTheme="majorHAnsi" w:cstheme="majorBidi"/>
          <w:b/>
          <w:color w:val="2F5496" w:themeColor="accent1" w:themeShade="BF"/>
          <w:sz w:val="32"/>
          <w:szCs w:val="32"/>
        </w:rPr>
      </w:pPr>
      <w:r>
        <w:rPr>
          <w:b/>
        </w:rPr>
        <w:br w:type="page"/>
      </w:r>
    </w:p>
    <w:p w14:paraId="2CC74248" w14:textId="426D48E3" w:rsidR="0027357D" w:rsidRDefault="0027357D" w:rsidP="004A7884">
      <w:pPr>
        <w:pStyle w:val="Heading1"/>
        <w:rPr>
          <w:b w:val="0"/>
        </w:rPr>
      </w:pPr>
      <w:r w:rsidRPr="009410EA">
        <w:lastRenderedPageBreak/>
        <w:t>Rubric</w:t>
      </w:r>
    </w:p>
    <w:p w14:paraId="1BE92939" w14:textId="5DE9030F" w:rsidR="00160C59" w:rsidRDefault="00160C59" w:rsidP="00C44021">
      <w:r>
        <w:t>Additional requirements</w:t>
      </w:r>
      <w:r w:rsidR="0040634F">
        <w:t>:</w:t>
      </w:r>
    </w:p>
    <w:p w14:paraId="7E0579A8" w14:textId="77777777" w:rsidR="00160C59" w:rsidRDefault="00160C59" w:rsidP="00160C59">
      <w:pPr>
        <w:pStyle w:val="ListParagraph"/>
        <w:numPr>
          <w:ilvl w:val="0"/>
          <w:numId w:val="18"/>
        </w:numPr>
      </w:pPr>
      <w:r>
        <w:t>Not submitting your language on time will be -5 points</w:t>
      </w:r>
    </w:p>
    <w:p w14:paraId="1F9193A8" w14:textId="164BC05E" w:rsidR="00160C59" w:rsidRDefault="00C44021" w:rsidP="00160C59">
      <w:pPr>
        <w:pStyle w:val="ListParagraph"/>
        <w:numPr>
          <w:ilvl w:val="0"/>
          <w:numId w:val="18"/>
        </w:numPr>
      </w:pPr>
      <w:r>
        <w:t>Going over</w:t>
      </w:r>
      <w:r w:rsidR="00F1440B">
        <w:t xml:space="preserve">/under </w:t>
      </w:r>
      <w:r>
        <w:t>time</w:t>
      </w:r>
      <w:r w:rsidR="00FD35C1">
        <w:t xml:space="preserve"> length</w:t>
      </w:r>
      <w:r>
        <w:t xml:space="preserve"> will be docked</w:t>
      </w:r>
      <w:r w:rsidR="00FD35C1">
        <w:t xml:space="preserve"> </w:t>
      </w:r>
      <w:r w:rsidR="001662AF">
        <w:t>-</w:t>
      </w:r>
      <w:r w:rsidR="00FA4703">
        <w:t xml:space="preserve">10 </w:t>
      </w:r>
      <w:r w:rsidR="001662AF">
        <w:t>points</w:t>
      </w:r>
      <w:r w:rsidR="00FD35C1">
        <w:t>, each</w:t>
      </w:r>
      <w:r>
        <w:t xml:space="preserve">. </w:t>
      </w:r>
    </w:p>
    <w:p w14:paraId="3AB586C6" w14:textId="2EDD89E0" w:rsidR="00CF00A0" w:rsidRDefault="00F53C45" w:rsidP="00A64DFA">
      <w:pPr>
        <w:pStyle w:val="ListParagraph"/>
        <w:numPr>
          <w:ilvl w:val="0"/>
          <w:numId w:val="18"/>
        </w:numPr>
      </w:pPr>
      <w:r>
        <w:t xml:space="preserve">Not following the </w:t>
      </w:r>
      <w:r w:rsidR="00CF00A0">
        <w:t>worksheet</w:t>
      </w:r>
      <w:r>
        <w:t xml:space="preserve"> format will result in </w:t>
      </w:r>
      <w:r w:rsidR="008E5D75">
        <w:t xml:space="preserve">up to </w:t>
      </w:r>
      <w:r w:rsidR="00160C59">
        <w:t>-</w:t>
      </w:r>
      <w:r w:rsidR="001662AF">
        <w:t>1</w:t>
      </w:r>
      <w:r>
        <w:t>0</w:t>
      </w:r>
      <w:r w:rsidR="001662AF" w:rsidRPr="001662AF">
        <w:t xml:space="preserve"> </w:t>
      </w:r>
      <w:r w:rsidR="001662AF">
        <w:t>point</w:t>
      </w:r>
      <w:r w:rsidR="00160C59">
        <w:t>s</w:t>
      </w:r>
      <w:r w:rsidR="008E5D75">
        <w:t xml:space="preserve"> depending on the severity.</w:t>
      </w:r>
    </w:p>
    <w:p w14:paraId="0AD674D3" w14:textId="6BD8F7DE" w:rsidR="00C44021" w:rsidRPr="00C44021" w:rsidRDefault="00C44021" w:rsidP="00160C59">
      <w:r>
        <w:t>Th</w:t>
      </w:r>
      <w:r w:rsidR="00160C59">
        <w:t>ese</w:t>
      </w:r>
      <w:r>
        <w:t xml:space="preserve"> </w:t>
      </w:r>
      <w:r w:rsidR="00160C59">
        <w:t>are</w:t>
      </w:r>
      <w:r>
        <w:t xml:space="preserve"> on t</w:t>
      </w:r>
      <w:r w:rsidR="00160C59">
        <w:t xml:space="preserve">op </w:t>
      </w:r>
      <w:r>
        <w:t>of other deductions</w:t>
      </w:r>
      <w:r w:rsidR="009C2554">
        <w:t>. This will be almost checklist type “grading.”</w:t>
      </w:r>
      <w:r w:rsidR="00F1440B">
        <w:t xml:space="preserve"> This rubric is all or nothing for each line item, </w:t>
      </w:r>
      <w:r w:rsidR="00F1440B">
        <w:t>unless otherwise specified.</w:t>
      </w:r>
    </w:p>
    <w:tbl>
      <w:tblPr>
        <w:tblStyle w:val="TableGrid"/>
        <w:tblW w:w="0" w:type="auto"/>
        <w:tblLook w:val="04A0" w:firstRow="1" w:lastRow="0" w:firstColumn="1" w:lastColumn="0" w:noHBand="0" w:noVBand="1"/>
      </w:tblPr>
      <w:tblGrid>
        <w:gridCol w:w="7491"/>
        <w:gridCol w:w="1859"/>
      </w:tblGrid>
      <w:tr w:rsidR="00C44021" w:rsidRPr="000A215D" w14:paraId="32C886EB" w14:textId="77777777" w:rsidTr="00954FAA">
        <w:tc>
          <w:tcPr>
            <w:tcW w:w="7491" w:type="dxa"/>
          </w:tcPr>
          <w:p w14:paraId="7F38BEEC" w14:textId="041D2EB3" w:rsidR="00C44021" w:rsidRPr="000A215D" w:rsidRDefault="00C44021" w:rsidP="00316E3D">
            <w:pPr>
              <w:rPr>
                <w:b/>
                <w:sz w:val="20"/>
                <w:szCs w:val="20"/>
              </w:rPr>
            </w:pPr>
            <w:r w:rsidRPr="000A215D">
              <w:rPr>
                <w:b/>
                <w:sz w:val="20"/>
                <w:szCs w:val="20"/>
              </w:rPr>
              <w:t>Item</w:t>
            </w:r>
          </w:p>
        </w:tc>
        <w:tc>
          <w:tcPr>
            <w:tcW w:w="1859" w:type="dxa"/>
          </w:tcPr>
          <w:p w14:paraId="3F015FE4" w14:textId="2CF883E6" w:rsidR="00C44021" w:rsidRPr="000A215D" w:rsidRDefault="00C44021" w:rsidP="00316E3D">
            <w:pPr>
              <w:rPr>
                <w:b/>
                <w:sz w:val="20"/>
                <w:szCs w:val="20"/>
              </w:rPr>
            </w:pPr>
            <w:r w:rsidRPr="000A215D">
              <w:rPr>
                <w:b/>
                <w:sz w:val="20"/>
                <w:szCs w:val="20"/>
              </w:rPr>
              <w:t>Points</w:t>
            </w:r>
          </w:p>
        </w:tc>
      </w:tr>
      <w:tr w:rsidR="003C56DC" w:rsidRPr="000A215D" w14:paraId="3301A6A6" w14:textId="77777777" w:rsidTr="00954FAA">
        <w:tc>
          <w:tcPr>
            <w:tcW w:w="7491" w:type="dxa"/>
          </w:tcPr>
          <w:p w14:paraId="3CBE9E5C" w14:textId="70F3902F" w:rsidR="003C56DC" w:rsidRPr="000A215D" w:rsidRDefault="003C56DC" w:rsidP="00316E3D">
            <w:pPr>
              <w:rPr>
                <w:b/>
                <w:sz w:val="20"/>
                <w:szCs w:val="20"/>
              </w:rPr>
            </w:pPr>
            <w:r>
              <w:rPr>
                <w:b/>
                <w:sz w:val="20"/>
                <w:szCs w:val="20"/>
              </w:rPr>
              <w:t>Proposal</w:t>
            </w:r>
          </w:p>
        </w:tc>
        <w:tc>
          <w:tcPr>
            <w:tcW w:w="1859" w:type="dxa"/>
          </w:tcPr>
          <w:p w14:paraId="77CDF374" w14:textId="2ABC200C" w:rsidR="003C56DC" w:rsidRPr="000A215D" w:rsidRDefault="003C56DC" w:rsidP="00316E3D">
            <w:pPr>
              <w:rPr>
                <w:b/>
                <w:sz w:val="20"/>
                <w:szCs w:val="20"/>
              </w:rPr>
            </w:pPr>
            <w:r>
              <w:rPr>
                <w:b/>
                <w:sz w:val="20"/>
                <w:szCs w:val="20"/>
              </w:rPr>
              <w:t xml:space="preserve">10 </w:t>
            </w:r>
          </w:p>
        </w:tc>
      </w:tr>
      <w:tr w:rsidR="00C44021" w:rsidRPr="000A215D" w14:paraId="0FD0E271" w14:textId="77777777" w:rsidTr="00954FAA">
        <w:tc>
          <w:tcPr>
            <w:tcW w:w="7491" w:type="dxa"/>
          </w:tcPr>
          <w:p w14:paraId="43FCA49A" w14:textId="03FF2F9E" w:rsidR="00C44021" w:rsidRPr="000A215D" w:rsidRDefault="00C44021" w:rsidP="00316E3D">
            <w:pPr>
              <w:rPr>
                <w:b/>
                <w:sz w:val="20"/>
                <w:szCs w:val="20"/>
              </w:rPr>
            </w:pPr>
            <w:bookmarkStart w:id="2" w:name="_Hlk89848186"/>
            <w:r w:rsidRPr="000A215D">
              <w:rPr>
                <w:b/>
                <w:sz w:val="20"/>
                <w:szCs w:val="20"/>
              </w:rPr>
              <w:t>P</w:t>
            </w:r>
            <w:r w:rsidR="008E6739">
              <w:rPr>
                <w:b/>
                <w:sz w:val="20"/>
                <w:szCs w:val="20"/>
              </w:rPr>
              <w:t>L</w:t>
            </w:r>
            <w:r w:rsidRPr="000A215D">
              <w:rPr>
                <w:b/>
                <w:sz w:val="20"/>
                <w:szCs w:val="20"/>
              </w:rPr>
              <w:t xml:space="preserve"> theory</w:t>
            </w:r>
          </w:p>
        </w:tc>
        <w:tc>
          <w:tcPr>
            <w:tcW w:w="1859" w:type="dxa"/>
          </w:tcPr>
          <w:p w14:paraId="4E43884D" w14:textId="56AD1A31" w:rsidR="00C44021" w:rsidRPr="000A215D" w:rsidRDefault="00954FAA" w:rsidP="00316E3D">
            <w:pPr>
              <w:rPr>
                <w:b/>
                <w:sz w:val="20"/>
                <w:szCs w:val="20"/>
              </w:rPr>
            </w:pPr>
            <w:r>
              <w:rPr>
                <w:b/>
                <w:sz w:val="20"/>
                <w:szCs w:val="20"/>
              </w:rPr>
              <w:t>74</w:t>
            </w:r>
          </w:p>
        </w:tc>
      </w:tr>
      <w:tr w:rsidR="00C44021" w:rsidRPr="000A215D" w14:paraId="64F253E5" w14:textId="77777777" w:rsidTr="00954FAA">
        <w:tc>
          <w:tcPr>
            <w:tcW w:w="7491" w:type="dxa"/>
          </w:tcPr>
          <w:p w14:paraId="5B8BD52D" w14:textId="4FA4E6A5" w:rsidR="00C44021" w:rsidRPr="000A215D" w:rsidRDefault="00C44021" w:rsidP="00316E3D">
            <w:pPr>
              <w:ind w:left="720"/>
              <w:rPr>
                <w:b/>
                <w:sz w:val="20"/>
                <w:szCs w:val="20"/>
              </w:rPr>
            </w:pPr>
            <w:r w:rsidRPr="000A215D">
              <w:rPr>
                <w:b/>
                <w:sz w:val="20"/>
                <w:szCs w:val="20"/>
              </w:rPr>
              <w:t>Comparison to C++, Java, Python, and/or Scala</w:t>
            </w:r>
          </w:p>
        </w:tc>
        <w:tc>
          <w:tcPr>
            <w:tcW w:w="1859" w:type="dxa"/>
          </w:tcPr>
          <w:p w14:paraId="1E7E0E2B" w14:textId="1E98D226" w:rsidR="00C44021" w:rsidRPr="000A215D" w:rsidRDefault="003C56DC" w:rsidP="00FD35C1">
            <w:pPr>
              <w:ind w:left="720"/>
              <w:rPr>
                <w:b/>
                <w:sz w:val="20"/>
                <w:szCs w:val="20"/>
              </w:rPr>
            </w:pPr>
            <w:r>
              <w:rPr>
                <w:b/>
                <w:sz w:val="20"/>
                <w:szCs w:val="20"/>
              </w:rPr>
              <w:t>26</w:t>
            </w:r>
          </w:p>
        </w:tc>
      </w:tr>
      <w:tr w:rsidR="003D18C6" w:rsidRPr="000A215D" w14:paraId="4217F41B" w14:textId="77777777" w:rsidTr="00954FAA">
        <w:tc>
          <w:tcPr>
            <w:tcW w:w="7491" w:type="dxa"/>
          </w:tcPr>
          <w:p w14:paraId="64E7C330" w14:textId="724FC204" w:rsidR="003D18C6" w:rsidRPr="000A215D" w:rsidRDefault="003D18C6" w:rsidP="003D18C6">
            <w:pPr>
              <w:ind w:left="1440"/>
              <w:rPr>
                <w:b/>
                <w:sz w:val="20"/>
                <w:szCs w:val="20"/>
              </w:rPr>
            </w:pPr>
            <w:r w:rsidRPr="000A215D">
              <w:rPr>
                <w:sz w:val="20"/>
                <w:szCs w:val="20"/>
              </w:rPr>
              <w:t>Philosophy</w:t>
            </w:r>
          </w:p>
        </w:tc>
        <w:tc>
          <w:tcPr>
            <w:tcW w:w="1859" w:type="dxa"/>
          </w:tcPr>
          <w:p w14:paraId="2A3804AC" w14:textId="67C2C3A9" w:rsidR="003D18C6" w:rsidRPr="000A215D" w:rsidRDefault="003C56DC" w:rsidP="003D18C6">
            <w:pPr>
              <w:ind w:left="1440"/>
              <w:rPr>
                <w:b/>
                <w:sz w:val="20"/>
                <w:szCs w:val="20"/>
              </w:rPr>
            </w:pPr>
            <w:r>
              <w:rPr>
                <w:b/>
                <w:sz w:val="20"/>
                <w:szCs w:val="20"/>
              </w:rPr>
              <w:t>3</w:t>
            </w:r>
          </w:p>
        </w:tc>
      </w:tr>
      <w:tr w:rsidR="00C44021" w:rsidRPr="000A215D" w14:paraId="325A9E35" w14:textId="77777777" w:rsidTr="00954FAA">
        <w:tc>
          <w:tcPr>
            <w:tcW w:w="7491" w:type="dxa"/>
          </w:tcPr>
          <w:p w14:paraId="3F8974F3" w14:textId="77777777" w:rsidR="00C44021" w:rsidRPr="000A215D" w:rsidRDefault="00C44021" w:rsidP="00C44021">
            <w:pPr>
              <w:ind w:left="1440"/>
              <w:rPr>
                <w:b/>
                <w:sz w:val="20"/>
                <w:szCs w:val="20"/>
              </w:rPr>
            </w:pPr>
            <w:r w:rsidRPr="000A215D">
              <w:rPr>
                <w:sz w:val="20"/>
                <w:szCs w:val="20"/>
              </w:rPr>
              <w:t>Location it is used</w:t>
            </w:r>
          </w:p>
        </w:tc>
        <w:tc>
          <w:tcPr>
            <w:tcW w:w="1859" w:type="dxa"/>
          </w:tcPr>
          <w:p w14:paraId="17585251" w14:textId="35D90BA7" w:rsidR="00C44021" w:rsidRPr="000A215D" w:rsidRDefault="003C56DC" w:rsidP="00FD35C1">
            <w:pPr>
              <w:ind w:left="1440"/>
              <w:rPr>
                <w:b/>
                <w:sz w:val="20"/>
                <w:szCs w:val="20"/>
              </w:rPr>
            </w:pPr>
            <w:r>
              <w:rPr>
                <w:b/>
                <w:sz w:val="20"/>
                <w:szCs w:val="20"/>
              </w:rPr>
              <w:t>3</w:t>
            </w:r>
          </w:p>
        </w:tc>
      </w:tr>
      <w:tr w:rsidR="00C44021" w:rsidRPr="000A215D" w14:paraId="1B5090D1" w14:textId="77777777" w:rsidTr="00954FAA">
        <w:tc>
          <w:tcPr>
            <w:tcW w:w="7491" w:type="dxa"/>
          </w:tcPr>
          <w:p w14:paraId="5974143F" w14:textId="043138B6" w:rsidR="00C44021" w:rsidRPr="000A215D" w:rsidRDefault="00C44021" w:rsidP="00C44021">
            <w:pPr>
              <w:ind w:left="1440"/>
              <w:rPr>
                <w:b/>
                <w:sz w:val="20"/>
                <w:szCs w:val="20"/>
              </w:rPr>
            </w:pPr>
            <w:r w:rsidRPr="000A215D">
              <w:rPr>
                <w:sz w:val="20"/>
                <w:szCs w:val="20"/>
              </w:rPr>
              <w:t>Where it excels</w:t>
            </w:r>
            <w:r w:rsidR="008E6739">
              <w:rPr>
                <w:sz w:val="20"/>
                <w:szCs w:val="20"/>
              </w:rPr>
              <w:t>,</w:t>
            </w:r>
            <w:r w:rsidR="00F53C45" w:rsidRPr="000A215D">
              <w:rPr>
                <w:sz w:val="20"/>
                <w:szCs w:val="20"/>
              </w:rPr>
              <w:t xml:space="preserve"> </w:t>
            </w:r>
            <w:r w:rsidR="00AF3F16">
              <w:rPr>
                <w:sz w:val="20"/>
                <w:szCs w:val="20"/>
              </w:rPr>
              <w:t>w</w:t>
            </w:r>
            <w:r w:rsidR="00F53C45" w:rsidRPr="000A215D">
              <w:rPr>
                <w:sz w:val="20"/>
                <w:szCs w:val="20"/>
              </w:rPr>
              <w:t>here i</w:t>
            </w:r>
            <w:r w:rsidR="008E6739">
              <w:rPr>
                <w:sz w:val="20"/>
                <w:szCs w:val="20"/>
              </w:rPr>
              <w:t>t</w:t>
            </w:r>
            <w:r w:rsidR="00F53C45" w:rsidRPr="000A215D">
              <w:rPr>
                <w:sz w:val="20"/>
                <w:szCs w:val="20"/>
              </w:rPr>
              <w:t xml:space="preserve"> fails (</w:t>
            </w:r>
            <w:r w:rsidR="00FE6C0E">
              <w:rPr>
                <w:sz w:val="20"/>
                <w:szCs w:val="20"/>
              </w:rPr>
              <w:t>4</w:t>
            </w:r>
            <w:r w:rsidR="00F53C45" w:rsidRPr="000A215D">
              <w:rPr>
                <w:sz w:val="20"/>
                <w:szCs w:val="20"/>
              </w:rPr>
              <w:t xml:space="preserve"> each)</w:t>
            </w:r>
          </w:p>
        </w:tc>
        <w:tc>
          <w:tcPr>
            <w:tcW w:w="1859" w:type="dxa"/>
          </w:tcPr>
          <w:p w14:paraId="5539892E" w14:textId="07EC2AB2" w:rsidR="00C44021" w:rsidRPr="000A215D" w:rsidRDefault="00FE6C0E" w:rsidP="00FD35C1">
            <w:pPr>
              <w:ind w:left="1440"/>
              <w:rPr>
                <w:b/>
                <w:sz w:val="20"/>
                <w:szCs w:val="20"/>
              </w:rPr>
            </w:pPr>
            <w:r>
              <w:rPr>
                <w:b/>
                <w:sz w:val="20"/>
                <w:szCs w:val="20"/>
              </w:rPr>
              <w:t>8</w:t>
            </w:r>
          </w:p>
        </w:tc>
      </w:tr>
      <w:tr w:rsidR="00C44021" w:rsidRPr="000A215D" w14:paraId="15C4ECC3" w14:textId="77777777" w:rsidTr="00954FAA">
        <w:tc>
          <w:tcPr>
            <w:tcW w:w="7491" w:type="dxa"/>
          </w:tcPr>
          <w:p w14:paraId="575817DD" w14:textId="769702A0" w:rsidR="00C44021" w:rsidRPr="000A215D" w:rsidRDefault="00C44021" w:rsidP="00C44021">
            <w:pPr>
              <w:ind w:left="1440"/>
              <w:rPr>
                <w:b/>
                <w:sz w:val="20"/>
                <w:szCs w:val="20"/>
              </w:rPr>
            </w:pPr>
            <w:r w:rsidRPr="000A215D">
              <w:rPr>
                <w:sz w:val="20"/>
                <w:szCs w:val="20"/>
              </w:rPr>
              <w:t>Portability</w:t>
            </w:r>
            <w:r w:rsidR="00F53C45" w:rsidRPr="000A215D">
              <w:rPr>
                <w:sz w:val="20"/>
                <w:szCs w:val="20"/>
              </w:rPr>
              <w:t xml:space="preserve">, </w:t>
            </w:r>
            <w:r w:rsidR="00AF3F16">
              <w:rPr>
                <w:sz w:val="20"/>
                <w:szCs w:val="20"/>
              </w:rPr>
              <w:t>s</w:t>
            </w:r>
            <w:r w:rsidR="00F53C45" w:rsidRPr="000A215D">
              <w:rPr>
                <w:sz w:val="20"/>
                <w:szCs w:val="20"/>
              </w:rPr>
              <w:t xml:space="preserve">implicity, </w:t>
            </w:r>
            <w:r w:rsidR="00AF3F16">
              <w:rPr>
                <w:sz w:val="20"/>
                <w:szCs w:val="20"/>
              </w:rPr>
              <w:t>o</w:t>
            </w:r>
            <w:r w:rsidR="00F53C45" w:rsidRPr="000A215D">
              <w:rPr>
                <w:sz w:val="20"/>
                <w:szCs w:val="20"/>
              </w:rPr>
              <w:t xml:space="preserve">rthogonality, </w:t>
            </w:r>
            <w:r w:rsidR="00AF3F16">
              <w:rPr>
                <w:sz w:val="20"/>
                <w:szCs w:val="20"/>
              </w:rPr>
              <w:t>r</w:t>
            </w:r>
            <w:r w:rsidR="00F53C45" w:rsidRPr="000A215D">
              <w:rPr>
                <w:sz w:val="20"/>
                <w:szCs w:val="20"/>
              </w:rPr>
              <w:t>eliability (</w:t>
            </w:r>
            <w:r w:rsidR="00FE6C0E">
              <w:rPr>
                <w:sz w:val="20"/>
                <w:szCs w:val="20"/>
              </w:rPr>
              <w:t>3</w:t>
            </w:r>
            <w:r w:rsidR="00F53C45" w:rsidRPr="000A215D">
              <w:rPr>
                <w:sz w:val="20"/>
                <w:szCs w:val="20"/>
              </w:rPr>
              <w:t xml:space="preserve"> each)</w:t>
            </w:r>
          </w:p>
        </w:tc>
        <w:tc>
          <w:tcPr>
            <w:tcW w:w="1859" w:type="dxa"/>
          </w:tcPr>
          <w:p w14:paraId="699860C2" w14:textId="40392FD4" w:rsidR="00C44021" w:rsidRPr="000A215D" w:rsidRDefault="00FE6C0E" w:rsidP="00FD35C1">
            <w:pPr>
              <w:ind w:left="1440"/>
              <w:rPr>
                <w:b/>
                <w:sz w:val="20"/>
                <w:szCs w:val="20"/>
              </w:rPr>
            </w:pPr>
            <w:r>
              <w:rPr>
                <w:b/>
                <w:sz w:val="20"/>
                <w:szCs w:val="20"/>
              </w:rPr>
              <w:t>12</w:t>
            </w:r>
          </w:p>
        </w:tc>
      </w:tr>
      <w:tr w:rsidR="00C44021" w:rsidRPr="000A215D" w14:paraId="19D96F47" w14:textId="77777777" w:rsidTr="00954FAA">
        <w:tc>
          <w:tcPr>
            <w:tcW w:w="7491" w:type="dxa"/>
          </w:tcPr>
          <w:p w14:paraId="2E6E799B" w14:textId="4643B3B1" w:rsidR="00C44021" w:rsidRPr="000A215D" w:rsidRDefault="00F1440B" w:rsidP="00316E3D">
            <w:pPr>
              <w:ind w:left="720"/>
              <w:rPr>
                <w:b/>
                <w:sz w:val="20"/>
                <w:szCs w:val="20"/>
              </w:rPr>
            </w:pPr>
            <w:r w:rsidRPr="000A215D">
              <w:rPr>
                <w:b/>
                <w:sz w:val="20"/>
                <w:szCs w:val="20"/>
              </w:rPr>
              <w:t>Syntax, OOP</w:t>
            </w:r>
          </w:p>
        </w:tc>
        <w:tc>
          <w:tcPr>
            <w:tcW w:w="1859" w:type="dxa"/>
          </w:tcPr>
          <w:p w14:paraId="5F3BF2AB" w14:textId="62A0D6AA" w:rsidR="00C44021" w:rsidRPr="000A215D" w:rsidRDefault="00FE6C0E" w:rsidP="00FD35C1">
            <w:pPr>
              <w:ind w:left="720"/>
              <w:rPr>
                <w:b/>
                <w:sz w:val="20"/>
                <w:szCs w:val="20"/>
              </w:rPr>
            </w:pPr>
            <w:r>
              <w:rPr>
                <w:b/>
                <w:sz w:val="20"/>
                <w:szCs w:val="20"/>
              </w:rPr>
              <w:t>1</w:t>
            </w:r>
            <w:r w:rsidR="0099083B">
              <w:rPr>
                <w:b/>
                <w:sz w:val="20"/>
                <w:szCs w:val="20"/>
              </w:rPr>
              <w:t>6</w:t>
            </w:r>
          </w:p>
        </w:tc>
      </w:tr>
      <w:tr w:rsidR="00C44021" w:rsidRPr="000A215D" w14:paraId="0B49AE07" w14:textId="77777777" w:rsidTr="00954FAA">
        <w:tc>
          <w:tcPr>
            <w:tcW w:w="7491" w:type="dxa"/>
          </w:tcPr>
          <w:p w14:paraId="458EB283" w14:textId="37FA4799" w:rsidR="00C44021" w:rsidRPr="000A215D" w:rsidRDefault="00FD35C1" w:rsidP="00316E3D">
            <w:pPr>
              <w:ind w:left="1440"/>
              <w:rPr>
                <w:bCs/>
                <w:sz w:val="20"/>
                <w:szCs w:val="20"/>
              </w:rPr>
            </w:pPr>
            <w:r w:rsidRPr="000A215D">
              <w:rPr>
                <w:bCs/>
                <w:sz w:val="20"/>
                <w:szCs w:val="20"/>
              </w:rPr>
              <w:t>Q1</w:t>
            </w:r>
          </w:p>
        </w:tc>
        <w:tc>
          <w:tcPr>
            <w:tcW w:w="1859" w:type="dxa"/>
          </w:tcPr>
          <w:p w14:paraId="0E631C84" w14:textId="4F581F29" w:rsidR="00C44021" w:rsidRPr="000A215D" w:rsidRDefault="0099083B" w:rsidP="00FD35C1">
            <w:pPr>
              <w:ind w:left="1440"/>
              <w:rPr>
                <w:b/>
                <w:sz w:val="20"/>
                <w:szCs w:val="20"/>
              </w:rPr>
            </w:pPr>
            <w:r>
              <w:rPr>
                <w:b/>
                <w:sz w:val="20"/>
                <w:szCs w:val="20"/>
              </w:rPr>
              <w:t>4</w:t>
            </w:r>
          </w:p>
        </w:tc>
      </w:tr>
      <w:tr w:rsidR="00C44021" w:rsidRPr="000A215D" w14:paraId="63510297" w14:textId="77777777" w:rsidTr="00954FAA">
        <w:tc>
          <w:tcPr>
            <w:tcW w:w="7491" w:type="dxa"/>
          </w:tcPr>
          <w:p w14:paraId="24A5ED41" w14:textId="48F76452" w:rsidR="00C44021" w:rsidRPr="000A215D" w:rsidRDefault="00FD35C1" w:rsidP="00316E3D">
            <w:pPr>
              <w:ind w:left="1440"/>
              <w:rPr>
                <w:bCs/>
                <w:sz w:val="20"/>
                <w:szCs w:val="20"/>
              </w:rPr>
            </w:pPr>
            <w:r w:rsidRPr="000A215D">
              <w:rPr>
                <w:bCs/>
                <w:sz w:val="20"/>
                <w:szCs w:val="20"/>
              </w:rPr>
              <w:t>Q2</w:t>
            </w:r>
          </w:p>
        </w:tc>
        <w:tc>
          <w:tcPr>
            <w:tcW w:w="1859" w:type="dxa"/>
          </w:tcPr>
          <w:p w14:paraId="0C8B9E9F" w14:textId="02B034DA" w:rsidR="00C44021" w:rsidRPr="000A215D" w:rsidRDefault="0099083B" w:rsidP="00FD35C1">
            <w:pPr>
              <w:ind w:left="1440"/>
              <w:rPr>
                <w:b/>
                <w:sz w:val="20"/>
                <w:szCs w:val="20"/>
              </w:rPr>
            </w:pPr>
            <w:r>
              <w:rPr>
                <w:b/>
                <w:sz w:val="20"/>
                <w:szCs w:val="20"/>
              </w:rPr>
              <w:t>4</w:t>
            </w:r>
          </w:p>
        </w:tc>
      </w:tr>
      <w:tr w:rsidR="00C44021" w:rsidRPr="000A215D" w14:paraId="1155CF95" w14:textId="77777777" w:rsidTr="00954FAA">
        <w:tc>
          <w:tcPr>
            <w:tcW w:w="7491" w:type="dxa"/>
          </w:tcPr>
          <w:p w14:paraId="35DD49FA" w14:textId="135705EE" w:rsidR="00C44021" w:rsidRPr="000A215D" w:rsidRDefault="00FD35C1" w:rsidP="00316E3D">
            <w:pPr>
              <w:ind w:left="1440"/>
              <w:rPr>
                <w:bCs/>
                <w:sz w:val="20"/>
                <w:szCs w:val="20"/>
              </w:rPr>
            </w:pPr>
            <w:r w:rsidRPr="000A215D">
              <w:rPr>
                <w:bCs/>
                <w:sz w:val="20"/>
                <w:szCs w:val="20"/>
              </w:rPr>
              <w:t>Q3</w:t>
            </w:r>
          </w:p>
        </w:tc>
        <w:tc>
          <w:tcPr>
            <w:tcW w:w="1859" w:type="dxa"/>
          </w:tcPr>
          <w:p w14:paraId="056BBD9C" w14:textId="3CE83137" w:rsidR="00C44021" w:rsidRPr="000A215D" w:rsidRDefault="0099083B" w:rsidP="00FD35C1">
            <w:pPr>
              <w:ind w:left="1440"/>
              <w:rPr>
                <w:b/>
                <w:sz w:val="20"/>
                <w:szCs w:val="20"/>
              </w:rPr>
            </w:pPr>
            <w:r>
              <w:rPr>
                <w:b/>
                <w:sz w:val="20"/>
                <w:szCs w:val="20"/>
              </w:rPr>
              <w:t>4</w:t>
            </w:r>
          </w:p>
        </w:tc>
      </w:tr>
      <w:tr w:rsidR="00FD35C1" w:rsidRPr="000A215D" w14:paraId="6BC1BB54" w14:textId="77777777" w:rsidTr="00954FAA">
        <w:tc>
          <w:tcPr>
            <w:tcW w:w="7491" w:type="dxa"/>
          </w:tcPr>
          <w:p w14:paraId="50FC625B" w14:textId="61C3F090" w:rsidR="00FD35C1" w:rsidRPr="000A215D" w:rsidRDefault="00FD35C1" w:rsidP="00316E3D">
            <w:pPr>
              <w:ind w:left="1440"/>
              <w:rPr>
                <w:bCs/>
                <w:sz w:val="20"/>
                <w:szCs w:val="20"/>
              </w:rPr>
            </w:pPr>
            <w:r w:rsidRPr="000A215D">
              <w:rPr>
                <w:bCs/>
                <w:sz w:val="20"/>
                <w:szCs w:val="20"/>
              </w:rPr>
              <w:t>Q4</w:t>
            </w:r>
          </w:p>
        </w:tc>
        <w:tc>
          <w:tcPr>
            <w:tcW w:w="1859" w:type="dxa"/>
          </w:tcPr>
          <w:p w14:paraId="7D561DCA" w14:textId="32B4D04B" w:rsidR="00FD35C1" w:rsidRPr="000A215D" w:rsidRDefault="0099083B" w:rsidP="00FD35C1">
            <w:pPr>
              <w:ind w:left="1440"/>
              <w:rPr>
                <w:b/>
                <w:sz w:val="20"/>
                <w:szCs w:val="20"/>
              </w:rPr>
            </w:pPr>
            <w:r>
              <w:rPr>
                <w:b/>
                <w:sz w:val="20"/>
                <w:szCs w:val="20"/>
              </w:rPr>
              <w:t>4</w:t>
            </w:r>
          </w:p>
        </w:tc>
      </w:tr>
      <w:tr w:rsidR="00C44021" w:rsidRPr="000A215D" w14:paraId="59901E08" w14:textId="77777777" w:rsidTr="00954FAA">
        <w:tc>
          <w:tcPr>
            <w:tcW w:w="7491" w:type="dxa"/>
          </w:tcPr>
          <w:p w14:paraId="6CBCF97E" w14:textId="0A197E93" w:rsidR="00C44021" w:rsidRPr="000A215D" w:rsidRDefault="00F1440B" w:rsidP="00316E3D">
            <w:pPr>
              <w:ind w:left="720"/>
              <w:rPr>
                <w:b/>
                <w:sz w:val="20"/>
                <w:szCs w:val="20"/>
              </w:rPr>
            </w:pPr>
            <w:r w:rsidRPr="000A215D">
              <w:rPr>
                <w:b/>
                <w:sz w:val="20"/>
                <w:szCs w:val="20"/>
              </w:rPr>
              <w:t xml:space="preserve">Parsing, </w:t>
            </w:r>
            <w:r w:rsidR="00AF3F16">
              <w:rPr>
                <w:b/>
                <w:sz w:val="20"/>
                <w:szCs w:val="20"/>
              </w:rPr>
              <w:t>b</w:t>
            </w:r>
            <w:r w:rsidRPr="000A215D">
              <w:rPr>
                <w:b/>
                <w:sz w:val="20"/>
                <w:szCs w:val="20"/>
              </w:rPr>
              <w:t xml:space="preserve">inding, </w:t>
            </w:r>
            <w:r w:rsidR="00AF3F16">
              <w:rPr>
                <w:b/>
                <w:sz w:val="20"/>
                <w:szCs w:val="20"/>
              </w:rPr>
              <w:t>t</w:t>
            </w:r>
            <w:r w:rsidRPr="000A215D">
              <w:rPr>
                <w:b/>
                <w:sz w:val="20"/>
                <w:szCs w:val="20"/>
              </w:rPr>
              <w:t>ype system, and data type range</w:t>
            </w:r>
          </w:p>
        </w:tc>
        <w:tc>
          <w:tcPr>
            <w:tcW w:w="1859" w:type="dxa"/>
          </w:tcPr>
          <w:p w14:paraId="28BC442C" w14:textId="59675BBB" w:rsidR="00C44021" w:rsidRPr="000A215D" w:rsidRDefault="00FE6C0E" w:rsidP="00FD35C1">
            <w:pPr>
              <w:ind w:left="720"/>
              <w:rPr>
                <w:b/>
                <w:sz w:val="20"/>
                <w:szCs w:val="20"/>
              </w:rPr>
            </w:pPr>
            <w:r>
              <w:rPr>
                <w:b/>
                <w:sz w:val="20"/>
                <w:szCs w:val="20"/>
              </w:rPr>
              <w:t>1</w:t>
            </w:r>
            <w:r w:rsidR="00954FAA">
              <w:rPr>
                <w:b/>
                <w:sz w:val="20"/>
                <w:szCs w:val="20"/>
              </w:rPr>
              <w:t>6</w:t>
            </w:r>
          </w:p>
        </w:tc>
      </w:tr>
      <w:bookmarkEnd w:id="2"/>
      <w:tr w:rsidR="00954FAA" w:rsidRPr="000A215D" w14:paraId="6D733BA2" w14:textId="77777777" w:rsidTr="00954FAA">
        <w:tc>
          <w:tcPr>
            <w:tcW w:w="7491" w:type="dxa"/>
          </w:tcPr>
          <w:p w14:paraId="08DCEEC7" w14:textId="53EA17B0" w:rsidR="00954FAA" w:rsidRPr="000A215D" w:rsidRDefault="00954FAA" w:rsidP="00954FAA">
            <w:pPr>
              <w:ind w:left="1440"/>
              <w:rPr>
                <w:bCs/>
                <w:sz w:val="20"/>
                <w:szCs w:val="20"/>
              </w:rPr>
            </w:pPr>
            <w:r w:rsidRPr="000A215D">
              <w:rPr>
                <w:bCs/>
                <w:sz w:val="20"/>
                <w:szCs w:val="20"/>
              </w:rPr>
              <w:t>Q1</w:t>
            </w:r>
          </w:p>
        </w:tc>
        <w:tc>
          <w:tcPr>
            <w:tcW w:w="1859" w:type="dxa"/>
          </w:tcPr>
          <w:p w14:paraId="1EC101EA" w14:textId="7258826B" w:rsidR="00954FAA" w:rsidRPr="000A215D" w:rsidRDefault="00954FAA" w:rsidP="00954FAA">
            <w:pPr>
              <w:ind w:left="1440"/>
              <w:rPr>
                <w:b/>
                <w:sz w:val="20"/>
                <w:szCs w:val="20"/>
              </w:rPr>
            </w:pPr>
            <w:r>
              <w:rPr>
                <w:b/>
                <w:sz w:val="20"/>
                <w:szCs w:val="20"/>
              </w:rPr>
              <w:t>4</w:t>
            </w:r>
          </w:p>
        </w:tc>
      </w:tr>
      <w:tr w:rsidR="00954FAA" w:rsidRPr="000A215D" w14:paraId="53D5F9BB" w14:textId="77777777" w:rsidTr="00954FAA">
        <w:tc>
          <w:tcPr>
            <w:tcW w:w="7491" w:type="dxa"/>
          </w:tcPr>
          <w:p w14:paraId="78C39695" w14:textId="206E74A2" w:rsidR="00954FAA" w:rsidRPr="000A215D" w:rsidRDefault="00954FAA" w:rsidP="00954FAA">
            <w:pPr>
              <w:ind w:left="1440"/>
              <w:rPr>
                <w:bCs/>
                <w:sz w:val="20"/>
                <w:szCs w:val="20"/>
              </w:rPr>
            </w:pPr>
            <w:r w:rsidRPr="000A215D">
              <w:rPr>
                <w:bCs/>
                <w:sz w:val="20"/>
                <w:szCs w:val="20"/>
              </w:rPr>
              <w:t>Q2</w:t>
            </w:r>
          </w:p>
        </w:tc>
        <w:tc>
          <w:tcPr>
            <w:tcW w:w="1859" w:type="dxa"/>
          </w:tcPr>
          <w:p w14:paraId="0274BF27" w14:textId="61951FC8" w:rsidR="00954FAA" w:rsidRPr="000A215D" w:rsidRDefault="00954FAA" w:rsidP="00954FAA">
            <w:pPr>
              <w:ind w:left="1440"/>
              <w:rPr>
                <w:b/>
                <w:sz w:val="20"/>
                <w:szCs w:val="20"/>
              </w:rPr>
            </w:pPr>
            <w:r>
              <w:rPr>
                <w:b/>
                <w:sz w:val="20"/>
                <w:szCs w:val="20"/>
              </w:rPr>
              <w:t>4</w:t>
            </w:r>
          </w:p>
        </w:tc>
      </w:tr>
      <w:tr w:rsidR="00954FAA" w:rsidRPr="000A215D" w14:paraId="755BA320" w14:textId="77777777" w:rsidTr="00954FAA">
        <w:tc>
          <w:tcPr>
            <w:tcW w:w="7491" w:type="dxa"/>
          </w:tcPr>
          <w:p w14:paraId="52DA6E79" w14:textId="4A83F834" w:rsidR="00954FAA" w:rsidRPr="000A215D" w:rsidRDefault="00954FAA" w:rsidP="00954FAA">
            <w:pPr>
              <w:ind w:left="1440"/>
              <w:rPr>
                <w:bCs/>
                <w:sz w:val="20"/>
                <w:szCs w:val="20"/>
              </w:rPr>
            </w:pPr>
            <w:r w:rsidRPr="000A215D">
              <w:rPr>
                <w:bCs/>
                <w:sz w:val="20"/>
                <w:szCs w:val="20"/>
              </w:rPr>
              <w:t>Q3</w:t>
            </w:r>
          </w:p>
        </w:tc>
        <w:tc>
          <w:tcPr>
            <w:tcW w:w="1859" w:type="dxa"/>
          </w:tcPr>
          <w:p w14:paraId="20CD0C3F" w14:textId="3013E9CC" w:rsidR="00954FAA" w:rsidRPr="000A215D" w:rsidRDefault="00954FAA" w:rsidP="00954FAA">
            <w:pPr>
              <w:ind w:left="1440"/>
              <w:rPr>
                <w:b/>
                <w:sz w:val="20"/>
                <w:szCs w:val="20"/>
              </w:rPr>
            </w:pPr>
            <w:r>
              <w:rPr>
                <w:b/>
                <w:sz w:val="20"/>
                <w:szCs w:val="20"/>
              </w:rPr>
              <w:t>4</w:t>
            </w:r>
          </w:p>
        </w:tc>
      </w:tr>
      <w:tr w:rsidR="00954FAA" w:rsidRPr="000A215D" w14:paraId="2C10B808" w14:textId="77777777" w:rsidTr="00954FAA">
        <w:tc>
          <w:tcPr>
            <w:tcW w:w="7491" w:type="dxa"/>
          </w:tcPr>
          <w:p w14:paraId="449F564A" w14:textId="398398EB" w:rsidR="00954FAA" w:rsidRPr="000A215D" w:rsidRDefault="00954FAA" w:rsidP="00954FAA">
            <w:pPr>
              <w:ind w:left="1440"/>
              <w:rPr>
                <w:bCs/>
                <w:sz w:val="20"/>
                <w:szCs w:val="20"/>
              </w:rPr>
            </w:pPr>
            <w:r w:rsidRPr="000A215D">
              <w:rPr>
                <w:bCs/>
                <w:sz w:val="20"/>
                <w:szCs w:val="20"/>
              </w:rPr>
              <w:t>Q4</w:t>
            </w:r>
          </w:p>
        </w:tc>
        <w:tc>
          <w:tcPr>
            <w:tcW w:w="1859" w:type="dxa"/>
          </w:tcPr>
          <w:p w14:paraId="2FBE2150" w14:textId="31559BEE" w:rsidR="00954FAA" w:rsidRPr="000A215D" w:rsidRDefault="00954FAA" w:rsidP="00954FAA">
            <w:pPr>
              <w:ind w:left="1440"/>
              <w:rPr>
                <w:b/>
                <w:sz w:val="20"/>
                <w:szCs w:val="20"/>
              </w:rPr>
            </w:pPr>
            <w:r>
              <w:rPr>
                <w:b/>
                <w:sz w:val="20"/>
                <w:szCs w:val="20"/>
              </w:rPr>
              <w:t>4</w:t>
            </w:r>
          </w:p>
        </w:tc>
      </w:tr>
      <w:tr w:rsidR="00954FAA" w:rsidRPr="000A215D" w14:paraId="45C9EB84" w14:textId="77777777" w:rsidTr="00954FAA">
        <w:tc>
          <w:tcPr>
            <w:tcW w:w="7491" w:type="dxa"/>
          </w:tcPr>
          <w:p w14:paraId="12E0B4C6" w14:textId="099A98E5" w:rsidR="00954FAA" w:rsidRPr="000A215D" w:rsidRDefault="00954FAA" w:rsidP="00954FAA">
            <w:pPr>
              <w:ind w:left="720"/>
              <w:rPr>
                <w:b/>
                <w:sz w:val="20"/>
                <w:szCs w:val="20"/>
              </w:rPr>
            </w:pPr>
            <w:r w:rsidRPr="000A215D">
              <w:rPr>
                <w:b/>
                <w:sz w:val="20"/>
                <w:szCs w:val="20"/>
              </w:rPr>
              <w:t>Function/OOP/specialties</w:t>
            </w:r>
          </w:p>
        </w:tc>
        <w:tc>
          <w:tcPr>
            <w:tcW w:w="1859" w:type="dxa"/>
          </w:tcPr>
          <w:p w14:paraId="5183BBD6" w14:textId="73ABD9FA" w:rsidR="00954FAA" w:rsidRPr="000A215D" w:rsidRDefault="00954FAA" w:rsidP="00954FAA">
            <w:pPr>
              <w:ind w:left="720"/>
              <w:rPr>
                <w:b/>
                <w:sz w:val="20"/>
                <w:szCs w:val="20"/>
              </w:rPr>
            </w:pPr>
            <w:r>
              <w:rPr>
                <w:b/>
                <w:sz w:val="20"/>
                <w:szCs w:val="20"/>
              </w:rPr>
              <w:t>1</w:t>
            </w:r>
            <w:r>
              <w:rPr>
                <w:b/>
                <w:sz w:val="20"/>
                <w:szCs w:val="20"/>
              </w:rPr>
              <w:t>6</w:t>
            </w:r>
          </w:p>
        </w:tc>
      </w:tr>
      <w:tr w:rsidR="00954FAA" w:rsidRPr="000A215D" w14:paraId="7410B668" w14:textId="77777777" w:rsidTr="00954FAA">
        <w:tc>
          <w:tcPr>
            <w:tcW w:w="7491" w:type="dxa"/>
          </w:tcPr>
          <w:p w14:paraId="6E5CFA92" w14:textId="5DF62A2F" w:rsidR="00954FAA" w:rsidRPr="000A215D" w:rsidRDefault="00954FAA" w:rsidP="00954FAA">
            <w:pPr>
              <w:ind w:left="1440"/>
              <w:rPr>
                <w:bCs/>
                <w:sz w:val="20"/>
                <w:szCs w:val="20"/>
              </w:rPr>
            </w:pPr>
            <w:r w:rsidRPr="000A215D">
              <w:rPr>
                <w:bCs/>
                <w:sz w:val="20"/>
                <w:szCs w:val="20"/>
              </w:rPr>
              <w:t>Q1</w:t>
            </w:r>
          </w:p>
        </w:tc>
        <w:tc>
          <w:tcPr>
            <w:tcW w:w="1859" w:type="dxa"/>
          </w:tcPr>
          <w:p w14:paraId="0005A828" w14:textId="23BEF4C8" w:rsidR="00954FAA" w:rsidRPr="000A215D" w:rsidRDefault="00954FAA" w:rsidP="00954FAA">
            <w:pPr>
              <w:ind w:left="1440"/>
              <w:rPr>
                <w:b/>
                <w:sz w:val="20"/>
                <w:szCs w:val="20"/>
              </w:rPr>
            </w:pPr>
            <w:r>
              <w:rPr>
                <w:b/>
                <w:sz w:val="20"/>
                <w:szCs w:val="20"/>
              </w:rPr>
              <w:t>4</w:t>
            </w:r>
          </w:p>
        </w:tc>
      </w:tr>
      <w:tr w:rsidR="00954FAA" w:rsidRPr="000A215D" w14:paraId="77400BD9" w14:textId="77777777" w:rsidTr="00954FAA">
        <w:tc>
          <w:tcPr>
            <w:tcW w:w="7491" w:type="dxa"/>
          </w:tcPr>
          <w:p w14:paraId="4032B69C" w14:textId="5E8BC2DA" w:rsidR="00954FAA" w:rsidRPr="000A215D" w:rsidRDefault="00954FAA" w:rsidP="00954FAA">
            <w:pPr>
              <w:ind w:left="1440"/>
              <w:rPr>
                <w:bCs/>
                <w:sz w:val="20"/>
                <w:szCs w:val="20"/>
              </w:rPr>
            </w:pPr>
            <w:r w:rsidRPr="000A215D">
              <w:rPr>
                <w:bCs/>
                <w:sz w:val="20"/>
                <w:szCs w:val="20"/>
              </w:rPr>
              <w:t>Q2</w:t>
            </w:r>
          </w:p>
        </w:tc>
        <w:tc>
          <w:tcPr>
            <w:tcW w:w="1859" w:type="dxa"/>
          </w:tcPr>
          <w:p w14:paraId="749445A0" w14:textId="68EC3A56" w:rsidR="00954FAA" w:rsidRPr="000A215D" w:rsidRDefault="00954FAA" w:rsidP="00954FAA">
            <w:pPr>
              <w:ind w:left="1440"/>
              <w:rPr>
                <w:b/>
                <w:sz w:val="20"/>
                <w:szCs w:val="20"/>
              </w:rPr>
            </w:pPr>
            <w:r>
              <w:rPr>
                <w:b/>
                <w:sz w:val="20"/>
                <w:szCs w:val="20"/>
              </w:rPr>
              <w:t>4</w:t>
            </w:r>
          </w:p>
        </w:tc>
      </w:tr>
      <w:tr w:rsidR="00954FAA" w:rsidRPr="000A215D" w14:paraId="6D28F962" w14:textId="77777777" w:rsidTr="00954FAA">
        <w:tc>
          <w:tcPr>
            <w:tcW w:w="7491" w:type="dxa"/>
          </w:tcPr>
          <w:p w14:paraId="6F13866E" w14:textId="72F84E8E" w:rsidR="00954FAA" w:rsidRPr="000A215D" w:rsidRDefault="00954FAA" w:rsidP="00954FAA">
            <w:pPr>
              <w:ind w:left="1440"/>
              <w:rPr>
                <w:bCs/>
                <w:sz w:val="20"/>
                <w:szCs w:val="20"/>
              </w:rPr>
            </w:pPr>
            <w:r w:rsidRPr="000A215D">
              <w:rPr>
                <w:bCs/>
                <w:sz w:val="20"/>
                <w:szCs w:val="20"/>
              </w:rPr>
              <w:t>Q3a</w:t>
            </w:r>
          </w:p>
        </w:tc>
        <w:tc>
          <w:tcPr>
            <w:tcW w:w="1859" w:type="dxa"/>
          </w:tcPr>
          <w:p w14:paraId="5B191AE0" w14:textId="579FFDD0" w:rsidR="00954FAA" w:rsidRPr="000A215D" w:rsidRDefault="00954FAA" w:rsidP="00954FAA">
            <w:pPr>
              <w:ind w:left="1440"/>
              <w:rPr>
                <w:b/>
                <w:sz w:val="20"/>
                <w:szCs w:val="20"/>
              </w:rPr>
            </w:pPr>
            <w:r>
              <w:rPr>
                <w:b/>
                <w:sz w:val="20"/>
                <w:szCs w:val="20"/>
              </w:rPr>
              <w:t>4</w:t>
            </w:r>
          </w:p>
        </w:tc>
      </w:tr>
      <w:tr w:rsidR="00954FAA" w:rsidRPr="000A215D" w14:paraId="253D11A8" w14:textId="77777777" w:rsidTr="00954FAA">
        <w:tc>
          <w:tcPr>
            <w:tcW w:w="7491" w:type="dxa"/>
          </w:tcPr>
          <w:p w14:paraId="57F42806" w14:textId="289EE65D" w:rsidR="00954FAA" w:rsidRPr="000A215D" w:rsidRDefault="00954FAA" w:rsidP="00954FAA">
            <w:pPr>
              <w:ind w:left="1440"/>
              <w:rPr>
                <w:bCs/>
                <w:sz w:val="20"/>
                <w:szCs w:val="20"/>
              </w:rPr>
            </w:pPr>
            <w:r w:rsidRPr="000A215D">
              <w:rPr>
                <w:bCs/>
                <w:sz w:val="20"/>
                <w:szCs w:val="20"/>
              </w:rPr>
              <w:t>Q3b</w:t>
            </w:r>
          </w:p>
        </w:tc>
        <w:tc>
          <w:tcPr>
            <w:tcW w:w="1859" w:type="dxa"/>
          </w:tcPr>
          <w:p w14:paraId="4CB05F19" w14:textId="307274C3" w:rsidR="00954FAA" w:rsidRPr="000A215D" w:rsidRDefault="00954FAA" w:rsidP="00954FAA">
            <w:pPr>
              <w:ind w:left="1440"/>
              <w:rPr>
                <w:b/>
                <w:sz w:val="20"/>
                <w:szCs w:val="20"/>
              </w:rPr>
            </w:pPr>
            <w:r>
              <w:rPr>
                <w:b/>
                <w:sz w:val="20"/>
                <w:szCs w:val="20"/>
              </w:rPr>
              <w:t>4</w:t>
            </w:r>
          </w:p>
        </w:tc>
      </w:tr>
      <w:tr w:rsidR="00954FAA" w:rsidRPr="000A215D" w14:paraId="24E0CCD2" w14:textId="77777777" w:rsidTr="00954FAA">
        <w:tc>
          <w:tcPr>
            <w:tcW w:w="7491" w:type="dxa"/>
          </w:tcPr>
          <w:p w14:paraId="1DD20A27" w14:textId="5C268100" w:rsidR="00954FAA" w:rsidRPr="000A215D" w:rsidRDefault="00954FAA" w:rsidP="00954FAA">
            <w:pPr>
              <w:rPr>
                <w:b/>
                <w:sz w:val="20"/>
                <w:szCs w:val="20"/>
              </w:rPr>
            </w:pPr>
            <w:r w:rsidRPr="000A215D">
              <w:rPr>
                <w:b/>
                <w:sz w:val="20"/>
                <w:szCs w:val="20"/>
              </w:rPr>
              <w:t>Sample code</w:t>
            </w:r>
          </w:p>
        </w:tc>
        <w:tc>
          <w:tcPr>
            <w:tcW w:w="1859" w:type="dxa"/>
          </w:tcPr>
          <w:p w14:paraId="1DDC3B6F" w14:textId="607D8ED4" w:rsidR="00954FAA" w:rsidRPr="000A215D" w:rsidRDefault="00954FAA" w:rsidP="00954FAA">
            <w:pPr>
              <w:rPr>
                <w:b/>
                <w:sz w:val="20"/>
                <w:szCs w:val="20"/>
              </w:rPr>
            </w:pPr>
            <w:r>
              <w:rPr>
                <w:b/>
                <w:sz w:val="20"/>
                <w:szCs w:val="20"/>
              </w:rPr>
              <w:t>7</w:t>
            </w:r>
            <w:r w:rsidR="006F2DEC">
              <w:rPr>
                <w:b/>
                <w:sz w:val="20"/>
                <w:szCs w:val="20"/>
              </w:rPr>
              <w:t>5</w:t>
            </w:r>
          </w:p>
        </w:tc>
      </w:tr>
      <w:tr w:rsidR="00954FAA" w:rsidRPr="000A215D" w14:paraId="5A2DC14C" w14:textId="77777777" w:rsidTr="00954FAA">
        <w:tc>
          <w:tcPr>
            <w:tcW w:w="7491" w:type="dxa"/>
          </w:tcPr>
          <w:p w14:paraId="5F1E504E" w14:textId="76074AFF" w:rsidR="00954FAA" w:rsidRPr="000A215D" w:rsidRDefault="00954FAA" w:rsidP="00954FAA">
            <w:pPr>
              <w:ind w:left="720"/>
              <w:rPr>
                <w:sz w:val="20"/>
                <w:szCs w:val="20"/>
              </w:rPr>
            </w:pPr>
            <w:r w:rsidRPr="000A215D">
              <w:rPr>
                <w:sz w:val="20"/>
                <w:szCs w:val="20"/>
              </w:rPr>
              <w:t>Code</w:t>
            </w:r>
            <w:r>
              <w:rPr>
                <w:sz w:val="20"/>
                <w:szCs w:val="20"/>
              </w:rPr>
              <w:t xml:space="preserve"> </w:t>
            </w:r>
            <w:r w:rsidRPr="000A215D">
              <w:rPr>
                <w:sz w:val="20"/>
                <w:szCs w:val="20"/>
              </w:rPr>
              <w:t># of files that meet the ideas of the SOLID principles</w:t>
            </w:r>
          </w:p>
        </w:tc>
        <w:tc>
          <w:tcPr>
            <w:tcW w:w="1859" w:type="dxa"/>
          </w:tcPr>
          <w:p w14:paraId="28FBAD22" w14:textId="7D6A29DF" w:rsidR="00954FAA" w:rsidRPr="000A215D" w:rsidRDefault="00954FAA" w:rsidP="00954FAA">
            <w:pPr>
              <w:ind w:left="720"/>
              <w:rPr>
                <w:b/>
                <w:sz w:val="20"/>
                <w:szCs w:val="20"/>
              </w:rPr>
            </w:pPr>
            <w:r>
              <w:rPr>
                <w:b/>
                <w:sz w:val="20"/>
                <w:szCs w:val="20"/>
              </w:rPr>
              <w:t>20</w:t>
            </w:r>
          </w:p>
        </w:tc>
      </w:tr>
      <w:tr w:rsidR="00954FAA" w:rsidRPr="000A215D" w14:paraId="71DA20CA" w14:textId="77777777" w:rsidTr="00954FAA">
        <w:tc>
          <w:tcPr>
            <w:tcW w:w="7491" w:type="dxa"/>
          </w:tcPr>
          <w:p w14:paraId="285D798C" w14:textId="35B10759" w:rsidR="00954FAA" w:rsidRPr="000A215D" w:rsidRDefault="00954FAA" w:rsidP="00954FAA">
            <w:pPr>
              <w:ind w:left="720"/>
              <w:rPr>
                <w:sz w:val="20"/>
                <w:szCs w:val="20"/>
              </w:rPr>
            </w:pPr>
            <w:r w:rsidRPr="000A215D">
              <w:rPr>
                <w:sz w:val="20"/>
                <w:szCs w:val="20"/>
              </w:rPr>
              <w:t>Required # of distinct pieces of functionality</w:t>
            </w:r>
          </w:p>
        </w:tc>
        <w:tc>
          <w:tcPr>
            <w:tcW w:w="1859" w:type="dxa"/>
          </w:tcPr>
          <w:p w14:paraId="250CA9C8" w14:textId="612AECA4" w:rsidR="00954FAA" w:rsidRPr="000A215D" w:rsidRDefault="00954FAA" w:rsidP="00954FAA">
            <w:pPr>
              <w:ind w:left="720"/>
              <w:rPr>
                <w:b/>
                <w:sz w:val="20"/>
                <w:szCs w:val="20"/>
              </w:rPr>
            </w:pPr>
            <w:r>
              <w:rPr>
                <w:b/>
                <w:sz w:val="20"/>
                <w:szCs w:val="20"/>
              </w:rPr>
              <w:t>20</w:t>
            </w:r>
          </w:p>
        </w:tc>
      </w:tr>
      <w:tr w:rsidR="00954FAA" w:rsidRPr="000A215D" w14:paraId="55287B83" w14:textId="77777777" w:rsidTr="00954FAA">
        <w:tc>
          <w:tcPr>
            <w:tcW w:w="7491" w:type="dxa"/>
          </w:tcPr>
          <w:p w14:paraId="5828DBFE" w14:textId="245C01E0" w:rsidR="00954FAA" w:rsidRPr="000A215D" w:rsidRDefault="00954FAA" w:rsidP="00954FAA">
            <w:pPr>
              <w:ind w:left="720"/>
              <w:rPr>
                <w:sz w:val="20"/>
                <w:szCs w:val="20"/>
              </w:rPr>
            </w:pPr>
            <w:r w:rsidRPr="000A215D">
              <w:rPr>
                <w:sz w:val="20"/>
                <w:szCs w:val="20"/>
              </w:rPr>
              <w:t xml:space="preserve">Required # </w:t>
            </w:r>
            <w:r>
              <w:rPr>
                <w:sz w:val="20"/>
                <w:szCs w:val="20"/>
              </w:rPr>
              <w:t xml:space="preserve">of </w:t>
            </w:r>
            <w:r w:rsidRPr="000A215D">
              <w:rPr>
                <w:sz w:val="20"/>
                <w:szCs w:val="20"/>
              </w:rPr>
              <w:t>functions</w:t>
            </w:r>
          </w:p>
        </w:tc>
        <w:tc>
          <w:tcPr>
            <w:tcW w:w="1859" w:type="dxa"/>
          </w:tcPr>
          <w:p w14:paraId="328C8DCB" w14:textId="39DC3F19" w:rsidR="00954FAA" w:rsidRPr="000A215D" w:rsidRDefault="00954FAA" w:rsidP="00954FAA">
            <w:pPr>
              <w:ind w:left="720"/>
              <w:rPr>
                <w:b/>
                <w:sz w:val="20"/>
                <w:szCs w:val="20"/>
              </w:rPr>
            </w:pPr>
            <w:r>
              <w:rPr>
                <w:b/>
                <w:sz w:val="20"/>
                <w:szCs w:val="20"/>
              </w:rPr>
              <w:t>20</w:t>
            </w:r>
          </w:p>
        </w:tc>
      </w:tr>
      <w:tr w:rsidR="00954FAA" w:rsidRPr="000A215D" w14:paraId="79460C37" w14:textId="77777777" w:rsidTr="00954FAA">
        <w:tc>
          <w:tcPr>
            <w:tcW w:w="7491" w:type="dxa"/>
          </w:tcPr>
          <w:p w14:paraId="0D173778" w14:textId="59BAB12E" w:rsidR="00954FAA" w:rsidRPr="000A215D" w:rsidRDefault="00954FAA" w:rsidP="00954FAA">
            <w:pPr>
              <w:ind w:left="720"/>
              <w:rPr>
                <w:sz w:val="20"/>
                <w:szCs w:val="20"/>
              </w:rPr>
            </w:pPr>
            <w:r>
              <w:rPr>
                <w:sz w:val="20"/>
                <w:szCs w:val="20"/>
              </w:rPr>
              <w:t>Basic usage</w:t>
            </w:r>
            <w:r w:rsidRPr="000A215D">
              <w:rPr>
                <w:sz w:val="20"/>
                <w:szCs w:val="20"/>
              </w:rPr>
              <w:t xml:space="preserve"> code</w:t>
            </w:r>
            <w:r>
              <w:rPr>
                <w:sz w:val="20"/>
                <w:szCs w:val="20"/>
              </w:rPr>
              <w:t xml:space="preserve"> (-2 for minor issue)</w:t>
            </w:r>
          </w:p>
        </w:tc>
        <w:tc>
          <w:tcPr>
            <w:tcW w:w="1859" w:type="dxa"/>
          </w:tcPr>
          <w:p w14:paraId="4EB7B921" w14:textId="0246EFF5" w:rsidR="00954FAA" w:rsidRPr="000A215D" w:rsidRDefault="00954FAA" w:rsidP="00954FAA">
            <w:pPr>
              <w:ind w:left="720"/>
              <w:rPr>
                <w:b/>
                <w:sz w:val="20"/>
                <w:szCs w:val="20"/>
              </w:rPr>
            </w:pPr>
            <w:r>
              <w:rPr>
                <w:b/>
                <w:sz w:val="20"/>
                <w:szCs w:val="20"/>
              </w:rPr>
              <w:t>1</w:t>
            </w:r>
            <w:r w:rsidR="006F2DEC">
              <w:rPr>
                <w:b/>
                <w:sz w:val="20"/>
                <w:szCs w:val="20"/>
              </w:rPr>
              <w:t>5</w:t>
            </w:r>
          </w:p>
        </w:tc>
      </w:tr>
      <w:tr w:rsidR="00954FAA" w:rsidRPr="000A215D" w14:paraId="3B877593" w14:textId="77777777" w:rsidTr="00954FAA">
        <w:tc>
          <w:tcPr>
            <w:tcW w:w="7491" w:type="dxa"/>
          </w:tcPr>
          <w:p w14:paraId="5BECC729" w14:textId="77777777" w:rsidR="00954FAA" w:rsidRPr="000A215D" w:rsidRDefault="00954FAA" w:rsidP="00954FAA">
            <w:pPr>
              <w:rPr>
                <w:b/>
                <w:sz w:val="20"/>
                <w:szCs w:val="20"/>
              </w:rPr>
            </w:pPr>
            <w:r w:rsidRPr="000A215D">
              <w:rPr>
                <w:b/>
                <w:sz w:val="20"/>
                <w:szCs w:val="20"/>
              </w:rPr>
              <w:t>Pitch</w:t>
            </w:r>
          </w:p>
        </w:tc>
        <w:tc>
          <w:tcPr>
            <w:tcW w:w="1859" w:type="dxa"/>
          </w:tcPr>
          <w:p w14:paraId="25A16409" w14:textId="33ED4E20" w:rsidR="00954FAA" w:rsidRPr="000A215D" w:rsidRDefault="00954FAA" w:rsidP="00954FAA">
            <w:pPr>
              <w:rPr>
                <w:b/>
                <w:sz w:val="20"/>
                <w:szCs w:val="20"/>
              </w:rPr>
            </w:pPr>
            <w:r>
              <w:rPr>
                <w:b/>
                <w:sz w:val="20"/>
                <w:szCs w:val="20"/>
              </w:rPr>
              <w:t>2</w:t>
            </w:r>
            <w:r>
              <w:rPr>
                <w:b/>
                <w:sz w:val="20"/>
                <w:szCs w:val="20"/>
              </w:rPr>
              <w:t>6</w:t>
            </w:r>
          </w:p>
        </w:tc>
      </w:tr>
      <w:tr w:rsidR="00954FAA" w:rsidRPr="000A215D" w14:paraId="09B36FB4" w14:textId="77777777" w:rsidTr="00954FAA">
        <w:tc>
          <w:tcPr>
            <w:tcW w:w="7491" w:type="dxa"/>
          </w:tcPr>
          <w:p w14:paraId="56B66D1B" w14:textId="31992D5D" w:rsidR="00954FAA" w:rsidRPr="000A215D" w:rsidRDefault="00954FAA" w:rsidP="00954FAA">
            <w:pPr>
              <w:ind w:left="720"/>
              <w:rPr>
                <w:sz w:val="20"/>
                <w:szCs w:val="20"/>
              </w:rPr>
            </w:pPr>
            <w:r w:rsidRPr="000A215D">
              <w:rPr>
                <w:sz w:val="20"/>
                <w:szCs w:val="20"/>
              </w:rPr>
              <w:t>Language version</w:t>
            </w:r>
          </w:p>
        </w:tc>
        <w:tc>
          <w:tcPr>
            <w:tcW w:w="1859" w:type="dxa"/>
          </w:tcPr>
          <w:p w14:paraId="2F848372" w14:textId="41AF4F90" w:rsidR="00954FAA" w:rsidRPr="000A215D" w:rsidRDefault="00954FAA" w:rsidP="00954FAA">
            <w:pPr>
              <w:ind w:left="720"/>
              <w:rPr>
                <w:b/>
                <w:sz w:val="20"/>
                <w:szCs w:val="20"/>
              </w:rPr>
            </w:pPr>
            <w:r>
              <w:rPr>
                <w:b/>
                <w:sz w:val="20"/>
                <w:szCs w:val="20"/>
              </w:rPr>
              <w:t>2</w:t>
            </w:r>
          </w:p>
        </w:tc>
      </w:tr>
      <w:tr w:rsidR="00954FAA" w:rsidRPr="000A215D" w14:paraId="1A6A55D7" w14:textId="77777777" w:rsidTr="00954FAA">
        <w:tc>
          <w:tcPr>
            <w:tcW w:w="7491" w:type="dxa"/>
          </w:tcPr>
          <w:p w14:paraId="43D10436" w14:textId="5242E2E2" w:rsidR="00954FAA" w:rsidRPr="000A215D" w:rsidRDefault="00954FAA" w:rsidP="00954FAA">
            <w:pPr>
              <w:ind w:left="720"/>
              <w:rPr>
                <w:sz w:val="20"/>
                <w:szCs w:val="20"/>
              </w:rPr>
            </w:pPr>
            <w:r w:rsidRPr="000A215D">
              <w:rPr>
                <w:sz w:val="20"/>
                <w:szCs w:val="20"/>
              </w:rPr>
              <w:t>Philosophy</w:t>
            </w:r>
          </w:p>
        </w:tc>
        <w:tc>
          <w:tcPr>
            <w:tcW w:w="1859" w:type="dxa"/>
          </w:tcPr>
          <w:p w14:paraId="449B71D2" w14:textId="6AA65EEC" w:rsidR="00954FAA" w:rsidRPr="000A215D" w:rsidRDefault="00954FAA" w:rsidP="00954FAA">
            <w:pPr>
              <w:ind w:left="720"/>
              <w:rPr>
                <w:b/>
                <w:sz w:val="20"/>
                <w:szCs w:val="20"/>
              </w:rPr>
            </w:pPr>
            <w:r>
              <w:rPr>
                <w:b/>
                <w:sz w:val="20"/>
                <w:szCs w:val="20"/>
              </w:rPr>
              <w:t>3</w:t>
            </w:r>
          </w:p>
        </w:tc>
      </w:tr>
      <w:tr w:rsidR="00954FAA" w:rsidRPr="000A215D" w14:paraId="4FCF062D" w14:textId="77777777" w:rsidTr="00954FAA">
        <w:tc>
          <w:tcPr>
            <w:tcW w:w="7491" w:type="dxa"/>
          </w:tcPr>
          <w:p w14:paraId="7C6BD6B1" w14:textId="7CFC3D59" w:rsidR="00954FAA" w:rsidRPr="000A215D" w:rsidRDefault="00954FAA" w:rsidP="00954FAA">
            <w:pPr>
              <w:ind w:left="720"/>
              <w:rPr>
                <w:sz w:val="20"/>
                <w:szCs w:val="20"/>
              </w:rPr>
            </w:pPr>
            <w:r w:rsidRPr="000A215D">
              <w:rPr>
                <w:sz w:val="20"/>
                <w:szCs w:val="20"/>
              </w:rPr>
              <w:t>Why should it be used</w:t>
            </w:r>
          </w:p>
        </w:tc>
        <w:tc>
          <w:tcPr>
            <w:tcW w:w="1859" w:type="dxa"/>
          </w:tcPr>
          <w:p w14:paraId="50185057" w14:textId="0B946478" w:rsidR="00954FAA" w:rsidRPr="000A215D" w:rsidRDefault="00954FAA" w:rsidP="00954FAA">
            <w:pPr>
              <w:ind w:left="720"/>
              <w:rPr>
                <w:b/>
                <w:sz w:val="20"/>
                <w:szCs w:val="20"/>
              </w:rPr>
            </w:pPr>
            <w:r>
              <w:rPr>
                <w:b/>
                <w:sz w:val="20"/>
                <w:szCs w:val="20"/>
              </w:rPr>
              <w:t>3</w:t>
            </w:r>
          </w:p>
        </w:tc>
      </w:tr>
      <w:tr w:rsidR="00954FAA" w:rsidRPr="000A215D" w14:paraId="791433B1" w14:textId="77777777" w:rsidTr="00954FAA">
        <w:tc>
          <w:tcPr>
            <w:tcW w:w="7491" w:type="dxa"/>
          </w:tcPr>
          <w:p w14:paraId="2ADE12CD" w14:textId="3EA5EE40" w:rsidR="00954FAA" w:rsidRPr="000A215D" w:rsidRDefault="00954FAA" w:rsidP="00954FAA">
            <w:pPr>
              <w:ind w:left="720"/>
              <w:rPr>
                <w:sz w:val="20"/>
                <w:szCs w:val="20"/>
              </w:rPr>
            </w:pPr>
            <w:r w:rsidRPr="000A215D">
              <w:rPr>
                <w:sz w:val="20"/>
                <w:szCs w:val="20"/>
              </w:rPr>
              <w:t>Where it is commonly use (or would like to see it used)</w:t>
            </w:r>
          </w:p>
        </w:tc>
        <w:tc>
          <w:tcPr>
            <w:tcW w:w="1859" w:type="dxa"/>
          </w:tcPr>
          <w:p w14:paraId="24840DDA" w14:textId="0A50BE63" w:rsidR="00954FAA" w:rsidRPr="000A215D" w:rsidRDefault="00954FAA" w:rsidP="00954FAA">
            <w:pPr>
              <w:ind w:left="720"/>
              <w:rPr>
                <w:b/>
                <w:sz w:val="20"/>
                <w:szCs w:val="20"/>
              </w:rPr>
            </w:pPr>
            <w:r>
              <w:rPr>
                <w:b/>
                <w:sz w:val="20"/>
                <w:szCs w:val="20"/>
              </w:rPr>
              <w:t>2</w:t>
            </w:r>
          </w:p>
        </w:tc>
      </w:tr>
      <w:tr w:rsidR="00954FAA" w:rsidRPr="000A215D" w14:paraId="215314FF" w14:textId="77777777" w:rsidTr="00954FAA">
        <w:tc>
          <w:tcPr>
            <w:tcW w:w="7491" w:type="dxa"/>
          </w:tcPr>
          <w:p w14:paraId="5C8E3F04" w14:textId="2F906761" w:rsidR="00954FAA" w:rsidRPr="000A215D" w:rsidRDefault="00954FAA" w:rsidP="00954FAA">
            <w:pPr>
              <w:ind w:left="720"/>
              <w:rPr>
                <w:sz w:val="20"/>
                <w:szCs w:val="20"/>
              </w:rPr>
            </w:pPr>
            <w:r w:rsidRPr="000A215D">
              <w:rPr>
                <w:sz w:val="20"/>
                <w:szCs w:val="20"/>
              </w:rPr>
              <w:t>Basic usage</w:t>
            </w:r>
            <w:r>
              <w:rPr>
                <w:sz w:val="20"/>
                <w:szCs w:val="20"/>
              </w:rPr>
              <w:t xml:space="preserve"> of the language</w:t>
            </w:r>
          </w:p>
        </w:tc>
        <w:tc>
          <w:tcPr>
            <w:tcW w:w="1859" w:type="dxa"/>
          </w:tcPr>
          <w:p w14:paraId="58146427" w14:textId="56DF162D" w:rsidR="00954FAA" w:rsidRPr="000A215D" w:rsidRDefault="00954FAA" w:rsidP="00954FAA">
            <w:pPr>
              <w:ind w:left="720"/>
              <w:rPr>
                <w:b/>
                <w:sz w:val="20"/>
                <w:szCs w:val="20"/>
              </w:rPr>
            </w:pPr>
            <w:r>
              <w:rPr>
                <w:b/>
                <w:sz w:val="20"/>
                <w:szCs w:val="20"/>
              </w:rPr>
              <w:t>3</w:t>
            </w:r>
          </w:p>
        </w:tc>
      </w:tr>
      <w:tr w:rsidR="00954FAA" w:rsidRPr="000A215D" w14:paraId="21D95657" w14:textId="77777777" w:rsidTr="00954FAA">
        <w:tc>
          <w:tcPr>
            <w:tcW w:w="7491" w:type="dxa"/>
          </w:tcPr>
          <w:p w14:paraId="206554F0" w14:textId="2BEB434A" w:rsidR="00954FAA" w:rsidRPr="000A215D" w:rsidRDefault="00954FAA" w:rsidP="00954FAA">
            <w:pPr>
              <w:ind w:left="720"/>
              <w:rPr>
                <w:sz w:val="20"/>
                <w:szCs w:val="20"/>
              </w:rPr>
            </w:pPr>
            <w:r w:rsidRPr="000A215D">
              <w:rPr>
                <w:sz w:val="20"/>
                <w:szCs w:val="20"/>
              </w:rPr>
              <w:t>The problem</w:t>
            </w:r>
          </w:p>
        </w:tc>
        <w:tc>
          <w:tcPr>
            <w:tcW w:w="1859" w:type="dxa"/>
          </w:tcPr>
          <w:p w14:paraId="6A783D6C" w14:textId="245B29F4" w:rsidR="00954FAA" w:rsidRPr="000A215D" w:rsidRDefault="00954FAA" w:rsidP="00954FAA">
            <w:pPr>
              <w:ind w:left="720"/>
              <w:rPr>
                <w:b/>
                <w:sz w:val="20"/>
                <w:szCs w:val="20"/>
              </w:rPr>
            </w:pPr>
            <w:r>
              <w:rPr>
                <w:b/>
                <w:sz w:val="20"/>
                <w:szCs w:val="20"/>
              </w:rPr>
              <w:t>2</w:t>
            </w:r>
          </w:p>
        </w:tc>
      </w:tr>
      <w:tr w:rsidR="00954FAA" w:rsidRPr="000A215D" w14:paraId="4005D18D" w14:textId="77777777" w:rsidTr="00954FAA">
        <w:tc>
          <w:tcPr>
            <w:tcW w:w="7491" w:type="dxa"/>
          </w:tcPr>
          <w:p w14:paraId="309C5C1E" w14:textId="69102455" w:rsidR="00954FAA" w:rsidRPr="000A215D" w:rsidRDefault="00954FAA" w:rsidP="00954FAA">
            <w:pPr>
              <w:ind w:left="720"/>
              <w:rPr>
                <w:sz w:val="20"/>
                <w:szCs w:val="20"/>
              </w:rPr>
            </w:pPr>
            <w:r w:rsidRPr="000A215D">
              <w:rPr>
                <w:sz w:val="20"/>
                <w:szCs w:val="20"/>
              </w:rPr>
              <w:t xml:space="preserve">Why it should </w:t>
            </w:r>
            <w:r>
              <w:rPr>
                <w:sz w:val="20"/>
                <w:szCs w:val="20"/>
              </w:rPr>
              <w:t xml:space="preserve">or should not </w:t>
            </w:r>
            <w:r w:rsidRPr="000A215D">
              <w:rPr>
                <w:sz w:val="20"/>
                <w:szCs w:val="20"/>
              </w:rPr>
              <w:t>be used to solve the problem</w:t>
            </w:r>
          </w:p>
        </w:tc>
        <w:tc>
          <w:tcPr>
            <w:tcW w:w="1859" w:type="dxa"/>
          </w:tcPr>
          <w:p w14:paraId="7986B620" w14:textId="47629A3C" w:rsidR="00954FAA" w:rsidRPr="000A215D" w:rsidRDefault="00954FAA" w:rsidP="00954FAA">
            <w:pPr>
              <w:ind w:left="720"/>
              <w:rPr>
                <w:b/>
                <w:sz w:val="20"/>
                <w:szCs w:val="20"/>
              </w:rPr>
            </w:pPr>
            <w:r>
              <w:rPr>
                <w:b/>
                <w:sz w:val="20"/>
                <w:szCs w:val="20"/>
              </w:rPr>
              <w:t>3</w:t>
            </w:r>
          </w:p>
        </w:tc>
      </w:tr>
      <w:tr w:rsidR="00954FAA" w:rsidRPr="000A215D" w14:paraId="31AC3A72" w14:textId="77777777" w:rsidTr="00954FAA">
        <w:tc>
          <w:tcPr>
            <w:tcW w:w="7491" w:type="dxa"/>
          </w:tcPr>
          <w:p w14:paraId="60566E68" w14:textId="1FB1AD8C" w:rsidR="00954FAA" w:rsidRPr="000A215D" w:rsidRDefault="00954FAA" w:rsidP="00954FAA">
            <w:pPr>
              <w:ind w:left="720"/>
              <w:rPr>
                <w:sz w:val="20"/>
                <w:szCs w:val="20"/>
              </w:rPr>
            </w:pPr>
            <w:r>
              <w:rPr>
                <w:sz w:val="20"/>
                <w:szCs w:val="20"/>
              </w:rPr>
              <w:t>List of ALL features implemented</w:t>
            </w:r>
          </w:p>
        </w:tc>
        <w:tc>
          <w:tcPr>
            <w:tcW w:w="1859" w:type="dxa"/>
          </w:tcPr>
          <w:p w14:paraId="6ED6634C" w14:textId="61795EE9" w:rsidR="00954FAA" w:rsidRDefault="00954FAA" w:rsidP="00954FAA">
            <w:pPr>
              <w:ind w:left="720"/>
              <w:rPr>
                <w:b/>
                <w:sz w:val="20"/>
                <w:szCs w:val="20"/>
              </w:rPr>
            </w:pPr>
            <w:r>
              <w:rPr>
                <w:b/>
                <w:sz w:val="20"/>
                <w:szCs w:val="20"/>
              </w:rPr>
              <w:t>2</w:t>
            </w:r>
          </w:p>
        </w:tc>
      </w:tr>
      <w:tr w:rsidR="00954FAA" w:rsidRPr="000A215D" w14:paraId="41133D34" w14:textId="77777777" w:rsidTr="00954FAA">
        <w:tc>
          <w:tcPr>
            <w:tcW w:w="7491" w:type="dxa"/>
          </w:tcPr>
          <w:p w14:paraId="5B6F4621" w14:textId="799FB3EE" w:rsidR="00954FAA" w:rsidRPr="000A215D" w:rsidRDefault="00954FAA" w:rsidP="00954FAA">
            <w:pPr>
              <w:ind w:firstLine="720"/>
              <w:rPr>
                <w:sz w:val="20"/>
                <w:szCs w:val="20"/>
              </w:rPr>
            </w:pPr>
            <w:r w:rsidRPr="000A215D">
              <w:rPr>
                <w:sz w:val="20"/>
                <w:szCs w:val="20"/>
              </w:rPr>
              <w:t xml:space="preserve">Code </w:t>
            </w:r>
            <w:r w:rsidRPr="000A215D">
              <w:rPr>
                <w:b/>
                <w:sz w:val="20"/>
                <w:szCs w:val="20"/>
              </w:rPr>
              <w:t>for your “problem</w:t>
            </w:r>
            <w:r>
              <w:rPr>
                <w:b/>
                <w:sz w:val="20"/>
                <w:szCs w:val="20"/>
              </w:rPr>
              <w:t>,</w:t>
            </w:r>
            <w:r w:rsidRPr="000A215D">
              <w:rPr>
                <w:b/>
                <w:sz w:val="20"/>
                <w:szCs w:val="20"/>
              </w:rPr>
              <w:t>”</w:t>
            </w:r>
            <w:r w:rsidRPr="000A215D">
              <w:rPr>
                <w:sz w:val="20"/>
                <w:szCs w:val="20"/>
              </w:rPr>
              <w:t xml:space="preserve"> </w:t>
            </w:r>
            <w:r w:rsidRPr="00BA2220">
              <w:rPr>
                <w:b/>
                <w:bCs/>
                <w:i/>
                <w:iCs/>
                <w:u w:val="single"/>
              </w:rPr>
              <w:t>running</w:t>
            </w:r>
            <w:r>
              <w:rPr>
                <w:b/>
                <w:bCs/>
                <w:i/>
                <w:iCs/>
                <w:u w:val="single"/>
              </w:rPr>
              <w:t>,</w:t>
            </w:r>
            <w:r>
              <w:t xml:space="preserve"> </w:t>
            </w:r>
            <w:r w:rsidRPr="000A215D">
              <w:rPr>
                <w:sz w:val="20"/>
                <w:szCs w:val="20"/>
              </w:rPr>
              <w:t>with all pieces of functionality</w:t>
            </w:r>
          </w:p>
        </w:tc>
        <w:tc>
          <w:tcPr>
            <w:tcW w:w="1859" w:type="dxa"/>
          </w:tcPr>
          <w:p w14:paraId="56E24238" w14:textId="4A12F6CF" w:rsidR="00954FAA" w:rsidRPr="000A215D" w:rsidRDefault="00954FAA" w:rsidP="00954FAA">
            <w:pPr>
              <w:ind w:left="720"/>
              <w:rPr>
                <w:b/>
                <w:sz w:val="20"/>
                <w:szCs w:val="20"/>
              </w:rPr>
            </w:pPr>
            <w:r>
              <w:rPr>
                <w:b/>
                <w:sz w:val="20"/>
                <w:szCs w:val="20"/>
              </w:rPr>
              <w:t>6</w:t>
            </w:r>
          </w:p>
        </w:tc>
      </w:tr>
      <w:tr w:rsidR="00954FAA" w:rsidRPr="000A215D" w14:paraId="687818CD" w14:textId="77777777" w:rsidTr="00954FAA">
        <w:tc>
          <w:tcPr>
            <w:tcW w:w="7491" w:type="dxa"/>
          </w:tcPr>
          <w:p w14:paraId="454013E8" w14:textId="20BCFA0E" w:rsidR="00954FAA" w:rsidRPr="000A215D" w:rsidRDefault="00954FAA" w:rsidP="00954FAA">
            <w:pPr>
              <w:rPr>
                <w:sz w:val="20"/>
                <w:szCs w:val="20"/>
              </w:rPr>
            </w:pPr>
            <w:r>
              <w:rPr>
                <w:sz w:val="20"/>
                <w:szCs w:val="20"/>
              </w:rPr>
              <w:t xml:space="preserve">Final exam </w:t>
            </w:r>
            <w:r w:rsidR="006F2DEC">
              <w:rPr>
                <w:sz w:val="20"/>
                <w:szCs w:val="20"/>
              </w:rPr>
              <w:t>attendance</w:t>
            </w:r>
          </w:p>
        </w:tc>
        <w:tc>
          <w:tcPr>
            <w:tcW w:w="1859" w:type="dxa"/>
          </w:tcPr>
          <w:p w14:paraId="46488DE3" w14:textId="48F3C061" w:rsidR="00954FAA" w:rsidRPr="000A215D" w:rsidRDefault="00954FAA" w:rsidP="00954FAA">
            <w:pPr>
              <w:rPr>
                <w:b/>
                <w:sz w:val="20"/>
                <w:szCs w:val="20"/>
              </w:rPr>
            </w:pPr>
            <w:r>
              <w:rPr>
                <w:b/>
                <w:sz w:val="20"/>
                <w:szCs w:val="20"/>
              </w:rPr>
              <w:t>1</w:t>
            </w:r>
            <w:r w:rsidR="006F2DEC">
              <w:rPr>
                <w:b/>
                <w:sz w:val="20"/>
                <w:szCs w:val="20"/>
              </w:rPr>
              <w:t>5</w:t>
            </w:r>
          </w:p>
        </w:tc>
      </w:tr>
      <w:tr w:rsidR="00954FAA" w:rsidRPr="000A215D" w14:paraId="51D65F5D" w14:textId="77777777" w:rsidTr="00954FAA">
        <w:tc>
          <w:tcPr>
            <w:tcW w:w="7491" w:type="dxa"/>
          </w:tcPr>
          <w:p w14:paraId="2D8AE5D7" w14:textId="0DB49F0A" w:rsidR="00954FAA" w:rsidRPr="000A215D" w:rsidRDefault="00954FAA" w:rsidP="00954FAA">
            <w:pPr>
              <w:rPr>
                <w:b/>
                <w:sz w:val="20"/>
                <w:szCs w:val="20"/>
              </w:rPr>
            </w:pPr>
            <w:r w:rsidRPr="000A215D">
              <w:rPr>
                <w:b/>
                <w:sz w:val="20"/>
                <w:szCs w:val="20"/>
              </w:rPr>
              <w:t>Total</w:t>
            </w:r>
          </w:p>
        </w:tc>
        <w:tc>
          <w:tcPr>
            <w:tcW w:w="1859" w:type="dxa"/>
          </w:tcPr>
          <w:p w14:paraId="44A039CE" w14:textId="7EC6A320" w:rsidR="00954FAA" w:rsidRPr="000A215D" w:rsidRDefault="00954FAA" w:rsidP="00954FAA">
            <w:pPr>
              <w:rPr>
                <w:b/>
                <w:sz w:val="20"/>
                <w:szCs w:val="20"/>
              </w:rPr>
            </w:pPr>
            <w:r>
              <w:rPr>
                <w:b/>
                <w:sz w:val="20"/>
                <w:szCs w:val="20"/>
              </w:rPr>
              <w:t>2</w:t>
            </w:r>
            <w:r w:rsidRPr="000A215D">
              <w:rPr>
                <w:b/>
                <w:sz w:val="20"/>
                <w:szCs w:val="20"/>
              </w:rPr>
              <w:t>00</w:t>
            </w:r>
          </w:p>
        </w:tc>
      </w:tr>
    </w:tbl>
    <w:p w14:paraId="21C15262" w14:textId="77777777" w:rsidR="0027357D" w:rsidRPr="009410EA" w:rsidRDefault="0027357D" w:rsidP="00922161">
      <w:pPr>
        <w:rPr>
          <w:b/>
        </w:rPr>
      </w:pPr>
    </w:p>
    <w:sectPr w:rsidR="0027357D" w:rsidRPr="00941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8D93" w14:textId="77777777" w:rsidR="00552E73" w:rsidRDefault="00552E73" w:rsidP="00741CC8">
      <w:pPr>
        <w:spacing w:after="0" w:line="240" w:lineRule="auto"/>
      </w:pPr>
      <w:r>
        <w:separator/>
      </w:r>
    </w:p>
  </w:endnote>
  <w:endnote w:type="continuationSeparator" w:id="0">
    <w:p w14:paraId="302EAD6C" w14:textId="77777777" w:rsidR="00552E73" w:rsidRDefault="00552E73" w:rsidP="0074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B387" w14:textId="77777777" w:rsidR="00552E73" w:rsidRDefault="00552E73" w:rsidP="00741CC8">
      <w:pPr>
        <w:spacing w:after="0" w:line="240" w:lineRule="auto"/>
      </w:pPr>
      <w:r>
        <w:separator/>
      </w:r>
    </w:p>
  </w:footnote>
  <w:footnote w:type="continuationSeparator" w:id="0">
    <w:p w14:paraId="5F415A81" w14:textId="77777777" w:rsidR="00552E73" w:rsidRDefault="00552E73" w:rsidP="00741CC8">
      <w:pPr>
        <w:spacing w:after="0" w:line="240" w:lineRule="auto"/>
      </w:pPr>
      <w:r>
        <w:continuationSeparator/>
      </w:r>
    </w:p>
  </w:footnote>
  <w:footnote w:id="1">
    <w:p w14:paraId="482C15CB" w14:textId="18C9C2B0" w:rsidR="00741CC8" w:rsidRPr="00741CC8" w:rsidRDefault="00741CC8">
      <w:pPr>
        <w:pStyle w:val="FootnoteText"/>
      </w:pPr>
      <w:r>
        <w:rPr>
          <w:rStyle w:val="FootnoteReference"/>
        </w:rPr>
        <w:footnoteRef/>
      </w:r>
      <w:r>
        <w:t xml:space="preserve"> It is </w:t>
      </w:r>
      <w:r>
        <w:rPr>
          <w:i/>
          <w:iCs/>
        </w:rPr>
        <w:t>extremely</w:t>
      </w:r>
      <w:r>
        <w:t xml:space="preserve"> tempting to try to teach the entire language here. That is not the purpose and will make you go over time.</w:t>
      </w:r>
      <w:r w:rsidR="004C57F2">
        <w:t xml:space="preserve"> Tip: if parts a-e take more than 4 minutes, it is longer than necessary. </w:t>
      </w:r>
      <w:r w:rsidR="00EE5623">
        <w:t>I’ve seen t</w:t>
      </w:r>
      <w:r w:rsidR="004C57F2">
        <w:t>hese parts complete in 2:</w:t>
      </w:r>
      <w:r w:rsidR="00EE5623">
        <w:t>0</w:t>
      </w:r>
      <w:r w:rsidR="004C57F2">
        <w:t>0</w:t>
      </w:r>
      <w:r w:rsidR="00EE5623">
        <w:t>! 3:00 is more “normal</w:t>
      </w:r>
      <w:ins w:id="1" w:author="Lori" w:date="2022-09-14T11:37:00Z">
        <w:r w:rsidR="002005AA">
          <w:t>.</w:t>
        </w:r>
      </w:ins>
      <w:r w:rsidR="00EE562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BF3"/>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48AA"/>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2039"/>
    <w:multiLevelType w:val="hybridMultilevel"/>
    <w:tmpl w:val="C0B2D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3E4A"/>
    <w:multiLevelType w:val="hybridMultilevel"/>
    <w:tmpl w:val="C6A68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F6BEB"/>
    <w:multiLevelType w:val="hybridMultilevel"/>
    <w:tmpl w:val="ECC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36EC7"/>
    <w:multiLevelType w:val="hybridMultilevel"/>
    <w:tmpl w:val="4B182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F06A8"/>
    <w:multiLevelType w:val="hybridMultilevel"/>
    <w:tmpl w:val="8F96E9EA"/>
    <w:lvl w:ilvl="0" w:tplc="0409000F">
      <w:start w:val="1"/>
      <w:numFmt w:val="decimal"/>
      <w:lvlText w:val="%1."/>
      <w:lvlJc w:val="left"/>
      <w:pPr>
        <w:ind w:left="720" w:hanging="360"/>
      </w:pPr>
    </w:lvl>
    <w:lvl w:ilvl="1" w:tplc="5492E45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026F0"/>
    <w:multiLevelType w:val="multilevel"/>
    <w:tmpl w:val="DA5A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D6C53"/>
    <w:multiLevelType w:val="hybridMultilevel"/>
    <w:tmpl w:val="0C14D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915E9F"/>
    <w:multiLevelType w:val="hybridMultilevel"/>
    <w:tmpl w:val="664C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87865"/>
    <w:multiLevelType w:val="hybridMultilevel"/>
    <w:tmpl w:val="2E84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70210"/>
    <w:multiLevelType w:val="hybridMultilevel"/>
    <w:tmpl w:val="C352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D65A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547C7"/>
    <w:multiLevelType w:val="hybridMultilevel"/>
    <w:tmpl w:val="CA12AA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254E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42773"/>
    <w:multiLevelType w:val="hybridMultilevel"/>
    <w:tmpl w:val="BC06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63314"/>
    <w:multiLevelType w:val="hybridMultilevel"/>
    <w:tmpl w:val="5656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D2A9A"/>
    <w:multiLevelType w:val="hybridMultilevel"/>
    <w:tmpl w:val="FD8CA3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DE2713"/>
    <w:multiLevelType w:val="hybridMultilevel"/>
    <w:tmpl w:val="DC2AEA0C"/>
    <w:lvl w:ilvl="0" w:tplc="511AD58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C7A20"/>
    <w:multiLevelType w:val="hybridMultilevel"/>
    <w:tmpl w:val="D0E8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519B2"/>
    <w:multiLevelType w:val="hybridMultilevel"/>
    <w:tmpl w:val="DCDA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0633B"/>
    <w:multiLevelType w:val="hybridMultilevel"/>
    <w:tmpl w:val="207E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701D0"/>
    <w:multiLevelType w:val="hybridMultilevel"/>
    <w:tmpl w:val="BC06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086EF5"/>
    <w:multiLevelType w:val="hybridMultilevel"/>
    <w:tmpl w:val="1AE0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A1721"/>
    <w:multiLevelType w:val="hybridMultilevel"/>
    <w:tmpl w:val="0F8AA346"/>
    <w:lvl w:ilvl="0" w:tplc="2B1AE4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06679">
    <w:abstractNumId w:val="0"/>
  </w:num>
  <w:num w:numId="2" w16cid:durableId="1736128905">
    <w:abstractNumId w:val="22"/>
  </w:num>
  <w:num w:numId="3" w16cid:durableId="297490088">
    <w:abstractNumId w:val="15"/>
  </w:num>
  <w:num w:numId="4" w16cid:durableId="1524635729">
    <w:abstractNumId w:val="19"/>
  </w:num>
  <w:num w:numId="5" w16cid:durableId="341712631">
    <w:abstractNumId w:val="2"/>
  </w:num>
  <w:num w:numId="6" w16cid:durableId="438649679">
    <w:abstractNumId w:val="24"/>
  </w:num>
  <w:num w:numId="7" w16cid:durableId="79063673">
    <w:abstractNumId w:val="5"/>
  </w:num>
  <w:num w:numId="8" w16cid:durableId="2007972247">
    <w:abstractNumId w:val="17"/>
  </w:num>
  <w:num w:numId="9" w16cid:durableId="1703362373">
    <w:abstractNumId w:val="7"/>
  </w:num>
  <w:num w:numId="10" w16cid:durableId="1321346593">
    <w:abstractNumId w:val="13"/>
  </w:num>
  <w:num w:numId="11" w16cid:durableId="1321498173">
    <w:abstractNumId w:val="8"/>
  </w:num>
  <w:num w:numId="12" w16cid:durableId="1262225592">
    <w:abstractNumId w:val="6"/>
  </w:num>
  <w:num w:numId="13" w16cid:durableId="1510020957">
    <w:abstractNumId w:val="3"/>
  </w:num>
  <w:num w:numId="14" w16cid:durableId="1403793286">
    <w:abstractNumId w:val="18"/>
  </w:num>
  <w:num w:numId="15" w16cid:durableId="711657900">
    <w:abstractNumId w:val="4"/>
  </w:num>
  <w:num w:numId="16" w16cid:durableId="930551332">
    <w:abstractNumId w:val="20"/>
  </w:num>
  <w:num w:numId="17" w16cid:durableId="267933357">
    <w:abstractNumId w:val="16"/>
  </w:num>
  <w:num w:numId="18" w16cid:durableId="1966689803">
    <w:abstractNumId w:val="23"/>
  </w:num>
  <w:num w:numId="19" w16cid:durableId="634678283">
    <w:abstractNumId w:val="14"/>
  </w:num>
  <w:num w:numId="20" w16cid:durableId="1730612286">
    <w:abstractNumId w:val="1"/>
  </w:num>
  <w:num w:numId="21" w16cid:durableId="2084598227">
    <w:abstractNumId w:val="12"/>
  </w:num>
  <w:num w:numId="22" w16cid:durableId="1123766812">
    <w:abstractNumId w:val="10"/>
  </w:num>
  <w:num w:numId="23" w16cid:durableId="1764841683">
    <w:abstractNumId w:val="21"/>
  </w:num>
  <w:num w:numId="24" w16cid:durableId="1149440115">
    <w:abstractNumId w:val="9"/>
  </w:num>
  <w:num w:numId="25" w16cid:durableId="67712138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
    <w15:presenceInfo w15:providerId="None" w15:userId="L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D"/>
    <w:rsid w:val="00016C1C"/>
    <w:rsid w:val="000355B8"/>
    <w:rsid w:val="000548E6"/>
    <w:rsid w:val="00060B87"/>
    <w:rsid w:val="00062EE4"/>
    <w:rsid w:val="00083E1F"/>
    <w:rsid w:val="000A215D"/>
    <w:rsid w:val="000B771E"/>
    <w:rsid w:val="000F0F60"/>
    <w:rsid w:val="000F16ED"/>
    <w:rsid w:val="0011644E"/>
    <w:rsid w:val="00124396"/>
    <w:rsid w:val="001509AD"/>
    <w:rsid w:val="00160C59"/>
    <w:rsid w:val="001662AF"/>
    <w:rsid w:val="00174822"/>
    <w:rsid w:val="00182393"/>
    <w:rsid w:val="001B0FBF"/>
    <w:rsid w:val="001C0A1C"/>
    <w:rsid w:val="001C0B40"/>
    <w:rsid w:val="001C3523"/>
    <w:rsid w:val="001C357C"/>
    <w:rsid w:val="001D4ECA"/>
    <w:rsid w:val="001D7648"/>
    <w:rsid w:val="002005AA"/>
    <w:rsid w:val="00220BD7"/>
    <w:rsid w:val="00224175"/>
    <w:rsid w:val="00263FFD"/>
    <w:rsid w:val="00271A51"/>
    <w:rsid w:val="0027357D"/>
    <w:rsid w:val="00283A37"/>
    <w:rsid w:val="002971E7"/>
    <w:rsid w:val="002B201D"/>
    <w:rsid w:val="002C2177"/>
    <w:rsid w:val="002C5AFA"/>
    <w:rsid w:val="002D1F6F"/>
    <w:rsid w:val="002E7DB7"/>
    <w:rsid w:val="00306042"/>
    <w:rsid w:val="00336531"/>
    <w:rsid w:val="003368B0"/>
    <w:rsid w:val="00340945"/>
    <w:rsid w:val="00360B24"/>
    <w:rsid w:val="003650AB"/>
    <w:rsid w:val="00366B76"/>
    <w:rsid w:val="003779F2"/>
    <w:rsid w:val="003A413B"/>
    <w:rsid w:val="003C56DC"/>
    <w:rsid w:val="003D18C6"/>
    <w:rsid w:val="003F59F4"/>
    <w:rsid w:val="00403477"/>
    <w:rsid w:val="0040634F"/>
    <w:rsid w:val="004A7248"/>
    <w:rsid w:val="004A7884"/>
    <w:rsid w:val="004B4558"/>
    <w:rsid w:val="004C57F2"/>
    <w:rsid w:val="004D51D2"/>
    <w:rsid w:val="004E1D65"/>
    <w:rsid w:val="004E716E"/>
    <w:rsid w:val="005046B0"/>
    <w:rsid w:val="00552E73"/>
    <w:rsid w:val="005823E9"/>
    <w:rsid w:val="00592895"/>
    <w:rsid w:val="005C3789"/>
    <w:rsid w:val="0060186C"/>
    <w:rsid w:val="006240D6"/>
    <w:rsid w:val="00650896"/>
    <w:rsid w:val="006637E5"/>
    <w:rsid w:val="006A664C"/>
    <w:rsid w:val="006E5BBB"/>
    <w:rsid w:val="006F1052"/>
    <w:rsid w:val="006F2DEC"/>
    <w:rsid w:val="00702B4D"/>
    <w:rsid w:val="00705C19"/>
    <w:rsid w:val="007135E6"/>
    <w:rsid w:val="00730ED4"/>
    <w:rsid w:val="00741CC8"/>
    <w:rsid w:val="00752467"/>
    <w:rsid w:val="0077788F"/>
    <w:rsid w:val="007D5754"/>
    <w:rsid w:val="007D5A57"/>
    <w:rsid w:val="00813995"/>
    <w:rsid w:val="008302E5"/>
    <w:rsid w:val="0083412F"/>
    <w:rsid w:val="00834A2F"/>
    <w:rsid w:val="00842ED1"/>
    <w:rsid w:val="008736C3"/>
    <w:rsid w:val="00875FCA"/>
    <w:rsid w:val="00884AFD"/>
    <w:rsid w:val="008909B1"/>
    <w:rsid w:val="00896E8D"/>
    <w:rsid w:val="008A010D"/>
    <w:rsid w:val="008A4913"/>
    <w:rsid w:val="008A56C4"/>
    <w:rsid w:val="008C47DC"/>
    <w:rsid w:val="008C78C4"/>
    <w:rsid w:val="008D2F78"/>
    <w:rsid w:val="008E1D5F"/>
    <w:rsid w:val="008E5D75"/>
    <w:rsid w:val="008E6739"/>
    <w:rsid w:val="009104FC"/>
    <w:rsid w:val="00922161"/>
    <w:rsid w:val="0093022D"/>
    <w:rsid w:val="00931FD1"/>
    <w:rsid w:val="009321BE"/>
    <w:rsid w:val="00935843"/>
    <w:rsid w:val="009410EA"/>
    <w:rsid w:val="009542D8"/>
    <w:rsid w:val="00954345"/>
    <w:rsid w:val="00954FAA"/>
    <w:rsid w:val="00974E73"/>
    <w:rsid w:val="0099083B"/>
    <w:rsid w:val="009A2259"/>
    <w:rsid w:val="009A39D3"/>
    <w:rsid w:val="009C079C"/>
    <w:rsid w:val="009C2554"/>
    <w:rsid w:val="009D406B"/>
    <w:rsid w:val="009E4913"/>
    <w:rsid w:val="009F22F8"/>
    <w:rsid w:val="00A020D8"/>
    <w:rsid w:val="00A0408C"/>
    <w:rsid w:val="00A15E26"/>
    <w:rsid w:val="00A22310"/>
    <w:rsid w:val="00A335AE"/>
    <w:rsid w:val="00A46281"/>
    <w:rsid w:val="00A6139E"/>
    <w:rsid w:val="00A64DFA"/>
    <w:rsid w:val="00A65C33"/>
    <w:rsid w:val="00A85EDF"/>
    <w:rsid w:val="00AB7B6F"/>
    <w:rsid w:val="00AC7FF7"/>
    <w:rsid w:val="00AF12E5"/>
    <w:rsid w:val="00AF3F16"/>
    <w:rsid w:val="00B04EEB"/>
    <w:rsid w:val="00B47B7C"/>
    <w:rsid w:val="00B7469B"/>
    <w:rsid w:val="00B82B5F"/>
    <w:rsid w:val="00BA2220"/>
    <w:rsid w:val="00BB4776"/>
    <w:rsid w:val="00BC7318"/>
    <w:rsid w:val="00BD2A16"/>
    <w:rsid w:val="00BF1CF1"/>
    <w:rsid w:val="00C42E13"/>
    <w:rsid w:val="00C44021"/>
    <w:rsid w:val="00C64A06"/>
    <w:rsid w:val="00C75473"/>
    <w:rsid w:val="00C95419"/>
    <w:rsid w:val="00CB280B"/>
    <w:rsid w:val="00CB2C45"/>
    <w:rsid w:val="00CE6BB8"/>
    <w:rsid w:val="00CF00A0"/>
    <w:rsid w:val="00CF5902"/>
    <w:rsid w:val="00D20799"/>
    <w:rsid w:val="00D248DD"/>
    <w:rsid w:val="00D31DB5"/>
    <w:rsid w:val="00D413A9"/>
    <w:rsid w:val="00D67B6C"/>
    <w:rsid w:val="00D93500"/>
    <w:rsid w:val="00DD61FD"/>
    <w:rsid w:val="00E24D9F"/>
    <w:rsid w:val="00E31594"/>
    <w:rsid w:val="00E676EC"/>
    <w:rsid w:val="00E6782A"/>
    <w:rsid w:val="00E73F48"/>
    <w:rsid w:val="00E91D70"/>
    <w:rsid w:val="00EB39AB"/>
    <w:rsid w:val="00EE5623"/>
    <w:rsid w:val="00F05ED4"/>
    <w:rsid w:val="00F13739"/>
    <w:rsid w:val="00F1440B"/>
    <w:rsid w:val="00F40BE7"/>
    <w:rsid w:val="00F53C45"/>
    <w:rsid w:val="00F60024"/>
    <w:rsid w:val="00F64E42"/>
    <w:rsid w:val="00F65978"/>
    <w:rsid w:val="00F85F15"/>
    <w:rsid w:val="00F92198"/>
    <w:rsid w:val="00FA1B74"/>
    <w:rsid w:val="00FA4703"/>
    <w:rsid w:val="00FC7D2C"/>
    <w:rsid w:val="00FD35C1"/>
    <w:rsid w:val="00FE0859"/>
    <w:rsid w:val="00FE6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401C"/>
  <w15:chartTrackingRefBased/>
  <w15:docId w15:val="{2A3831F1-2747-4B1B-A190-4845C9C4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A51"/>
    <w:pPr>
      <w:keepNext/>
      <w:keepLines/>
      <w:spacing w:before="12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A7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974E73"/>
    <w:pPr>
      <w:tabs>
        <w:tab w:val="left" w:pos="360"/>
        <w:tab w:val="left" w:pos="720"/>
        <w:tab w:val="left" w:pos="1080"/>
        <w:tab w:val="left" w:pos="1440"/>
        <w:tab w:val="left" w:pos="1800"/>
        <w:tab w:val="left" w:pos="2160"/>
      </w:tabs>
      <w:spacing w:after="120" w:line="240" w:lineRule="auto"/>
      <w:contextualSpacing/>
    </w:pPr>
    <w:rPr>
      <w:rFonts w:ascii="Consolas" w:hAnsi="Consolas" w:cs="Consolas"/>
      <w:sz w:val="20"/>
      <w:szCs w:val="20"/>
    </w:rPr>
  </w:style>
  <w:style w:type="character" w:customStyle="1" w:styleId="CodeChar">
    <w:name w:val="Code Char"/>
    <w:basedOn w:val="DefaultParagraphFont"/>
    <w:link w:val="Code"/>
    <w:rsid w:val="00974E73"/>
    <w:rPr>
      <w:rFonts w:ascii="Consolas" w:hAnsi="Consolas" w:cs="Consolas"/>
      <w:sz w:val="20"/>
      <w:szCs w:val="20"/>
    </w:rPr>
  </w:style>
  <w:style w:type="table" w:styleId="TableGrid">
    <w:name w:val="Table Grid"/>
    <w:basedOn w:val="TableNormal"/>
    <w:uiPriority w:val="39"/>
    <w:rsid w:val="008A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1A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A78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88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A7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8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7884"/>
    <w:pPr>
      <w:ind w:left="720"/>
      <w:contextualSpacing/>
    </w:pPr>
  </w:style>
  <w:style w:type="character" w:styleId="Emphasis">
    <w:name w:val="Emphasis"/>
    <w:basedOn w:val="DefaultParagraphFont"/>
    <w:uiPriority w:val="20"/>
    <w:qFormat/>
    <w:rsid w:val="004E716E"/>
    <w:rPr>
      <w:i/>
      <w:iCs/>
    </w:rPr>
  </w:style>
  <w:style w:type="character" w:styleId="Hyperlink">
    <w:name w:val="Hyperlink"/>
    <w:basedOn w:val="DefaultParagraphFont"/>
    <w:uiPriority w:val="99"/>
    <w:unhideWhenUsed/>
    <w:rsid w:val="003F59F4"/>
    <w:rPr>
      <w:color w:val="0563C1" w:themeColor="hyperlink"/>
      <w:u w:val="single"/>
    </w:rPr>
  </w:style>
  <w:style w:type="character" w:styleId="UnresolvedMention">
    <w:name w:val="Unresolved Mention"/>
    <w:basedOn w:val="DefaultParagraphFont"/>
    <w:uiPriority w:val="99"/>
    <w:semiHidden/>
    <w:unhideWhenUsed/>
    <w:rsid w:val="003F59F4"/>
    <w:rPr>
      <w:color w:val="605E5C"/>
      <w:shd w:val="clear" w:color="auto" w:fill="E1DFDD"/>
    </w:rPr>
  </w:style>
  <w:style w:type="paragraph" w:styleId="BalloonText">
    <w:name w:val="Balloon Text"/>
    <w:basedOn w:val="Normal"/>
    <w:link w:val="BalloonTextChar"/>
    <w:uiPriority w:val="99"/>
    <w:semiHidden/>
    <w:unhideWhenUsed/>
    <w:rsid w:val="002B2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01D"/>
    <w:rPr>
      <w:rFonts w:ascii="Segoe UI" w:hAnsi="Segoe UI" w:cs="Segoe UI"/>
      <w:sz w:val="18"/>
      <w:szCs w:val="18"/>
    </w:rPr>
  </w:style>
  <w:style w:type="character" w:styleId="CommentReference">
    <w:name w:val="annotation reference"/>
    <w:basedOn w:val="DefaultParagraphFont"/>
    <w:uiPriority w:val="99"/>
    <w:semiHidden/>
    <w:unhideWhenUsed/>
    <w:rsid w:val="00BD2A16"/>
    <w:rPr>
      <w:sz w:val="16"/>
      <w:szCs w:val="16"/>
    </w:rPr>
  </w:style>
  <w:style w:type="paragraph" w:styleId="CommentText">
    <w:name w:val="annotation text"/>
    <w:basedOn w:val="Normal"/>
    <w:link w:val="CommentTextChar"/>
    <w:uiPriority w:val="99"/>
    <w:semiHidden/>
    <w:unhideWhenUsed/>
    <w:rsid w:val="00BD2A16"/>
    <w:pPr>
      <w:spacing w:line="240" w:lineRule="auto"/>
    </w:pPr>
    <w:rPr>
      <w:sz w:val="20"/>
      <w:szCs w:val="20"/>
    </w:rPr>
  </w:style>
  <w:style w:type="character" w:customStyle="1" w:styleId="CommentTextChar">
    <w:name w:val="Comment Text Char"/>
    <w:basedOn w:val="DefaultParagraphFont"/>
    <w:link w:val="CommentText"/>
    <w:uiPriority w:val="99"/>
    <w:semiHidden/>
    <w:rsid w:val="00BD2A16"/>
    <w:rPr>
      <w:sz w:val="20"/>
      <w:szCs w:val="20"/>
    </w:rPr>
  </w:style>
  <w:style w:type="paragraph" w:styleId="CommentSubject">
    <w:name w:val="annotation subject"/>
    <w:basedOn w:val="CommentText"/>
    <w:next w:val="CommentText"/>
    <w:link w:val="CommentSubjectChar"/>
    <w:uiPriority w:val="99"/>
    <w:semiHidden/>
    <w:unhideWhenUsed/>
    <w:rsid w:val="00BD2A16"/>
    <w:rPr>
      <w:b/>
      <w:bCs/>
    </w:rPr>
  </w:style>
  <w:style w:type="character" w:customStyle="1" w:styleId="CommentSubjectChar">
    <w:name w:val="Comment Subject Char"/>
    <w:basedOn w:val="CommentTextChar"/>
    <w:link w:val="CommentSubject"/>
    <w:uiPriority w:val="99"/>
    <w:semiHidden/>
    <w:rsid w:val="00BD2A16"/>
    <w:rPr>
      <w:b/>
      <w:bCs/>
      <w:sz w:val="20"/>
      <w:szCs w:val="20"/>
    </w:rPr>
  </w:style>
  <w:style w:type="paragraph" w:styleId="FootnoteText">
    <w:name w:val="footnote text"/>
    <w:basedOn w:val="Normal"/>
    <w:link w:val="FootnoteTextChar"/>
    <w:uiPriority w:val="99"/>
    <w:semiHidden/>
    <w:unhideWhenUsed/>
    <w:rsid w:val="00741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CC8"/>
    <w:rPr>
      <w:sz w:val="20"/>
      <w:szCs w:val="20"/>
    </w:rPr>
  </w:style>
  <w:style w:type="character" w:styleId="FootnoteReference">
    <w:name w:val="footnote reference"/>
    <w:basedOn w:val="DefaultParagraphFont"/>
    <w:uiPriority w:val="99"/>
    <w:semiHidden/>
    <w:unhideWhenUsed/>
    <w:rsid w:val="00741CC8"/>
    <w:rPr>
      <w:vertAlign w:val="superscript"/>
    </w:rPr>
  </w:style>
  <w:style w:type="paragraph" w:styleId="Revision">
    <w:name w:val="Revision"/>
    <w:hidden/>
    <w:uiPriority w:val="99"/>
    <w:semiHidden/>
    <w:rsid w:val="00834A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xinyminutes.com/" TargetMode="External"/><Relationship Id="rId3" Type="http://schemas.openxmlformats.org/officeDocument/2006/relationships/settings" Target="settings.xml"/><Relationship Id="rId7" Type="http://schemas.openxmlformats.org/officeDocument/2006/relationships/hyperlink" Target="https://www.tutorialspoint.com/codinggroun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Rebenitsch, Lisa R.</cp:lastModifiedBy>
  <cp:revision>14</cp:revision>
  <dcterms:created xsi:type="dcterms:W3CDTF">2021-12-13T20:26:00Z</dcterms:created>
  <dcterms:modified xsi:type="dcterms:W3CDTF">2022-09-15T21:00:00Z</dcterms:modified>
</cp:coreProperties>
</file>